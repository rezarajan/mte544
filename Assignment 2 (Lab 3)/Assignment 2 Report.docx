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D7F94" w14:textId="77777777" w:rsidR="00E762CF" w:rsidRPr="008F6EE4" w:rsidRDefault="00E762CF" w:rsidP="00E762CF">
      <w:pPr>
        <w:pStyle w:val="NormalWeb"/>
        <w:spacing w:line="360" w:lineRule="auto"/>
        <w:jc w:val="center"/>
        <w:rPr>
          <w:ins w:id="0" w:author="Reza Rajan" w:date="2020-03-29T05:52:00Z"/>
          <w:rFonts w:ascii="Calibri" w:hAnsi="Calibri" w:cs="Calibri"/>
          <w:lang w:eastAsia="en-GB"/>
        </w:rPr>
      </w:pPr>
      <w:ins w:id="1" w:author="Reza Rajan" w:date="2020-03-29T05:52:00Z">
        <w:r w:rsidRPr="008F6EE4">
          <w:rPr>
            <w:rFonts w:ascii="Calibri" w:hAnsi="Calibri" w:cs="Calibri"/>
            <w:noProof/>
            <w:color w:val="000000" w:themeColor="text1"/>
            <w:lang w:eastAsia="en-GB"/>
          </w:rPr>
          <w:fldChar w:fldCharType="begin"/>
        </w:r>
        <w:r w:rsidRPr="008F6EE4">
          <w:rPr>
            <w:rFonts w:ascii="Calibri" w:hAnsi="Calibri" w:cs="Calibri"/>
            <w:noProof/>
            <w:color w:val="000000" w:themeColor="text1"/>
            <w:lang w:eastAsia="en-GB"/>
          </w:rPr>
          <w:instrText xml:space="preserve"> INCLUDEPICTURE  "https://lh3.googleusercontent.com/RO4TWMCmswsm8vLQt1bL50zM8AORHKwlOkm1X0K-6fMniBhbpPVWVO5s4Y68J9D7xQkprCKliJTz94LVj4kws9huMWWYc4iM1jmj3j2LNYCesgOzW4xQAqYLqApQbn60_DPrsp5r" \* MERGEFORMATINET </w:instrText>
        </w:r>
        <w:r w:rsidRPr="008F6EE4">
          <w:rPr>
            <w:rFonts w:ascii="Calibri" w:hAnsi="Calibri" w:cs="Calibri"/>
            <w:noProof/>
            <w:color w:val="000000" w:themeColor="text1"/>
            <w:lang w:eastAsia="en-GB"/>
          </w:rPr>
          <w:fldChar w:fldCharType="separate"/>
        </w:r>
        <w:r>
          <w:rPr>
            <w:rFonts w:ascii="Calibri" w:hAnsi="Calibri" w:cs="Calibri"/>
            <w:noProof/>
            <w:color w:val="000000" w:themeColor="text1"/>
            <w:lang w:eastAsia="en-GB"/>
          </w:rPr>
          <w:fldChar w:fldCharType="begin"/>
        </w:r>
        <w:r>
          <w:rPr>
            <w:rFonts w:ascii="Calibri" w:hAnsi="Calibri" w:cs="Calibri"/>
            <w:noProof/>
            <w:color w:val="000000" w:themeColor="text1"/>
            <w:lang w:eastAsia="en-GB"/>
          </w:rPr>
          <w:instrText xml:space="preserve"> INCLUDEPICTURE  "https://lh3.googleusercontent.com/RO4TWMCmswsm8vLQt1bL50zM8AORHKwlOkm1X0K-6fMniBhbpPVWVO5s4Y68J9D7xQkprCKliJTz94LVj4kws9huMWWYc4iM1jmj3j2LNYCesgOzW4xQAqYLqApQbn60_DPrsp5r" \* MERGEFORMATINET </w:instrText>
        </w:r>
        <w:r>
          <w:rPr>
            <w:rFonts w:ascii="Calibri" w:hAnsi="Calibri" w:cs="Calibri"/>
            <w:noProof/>
            <w:color w:val="000000" w:themeColor="text1"/>
            <w:lang w:eastAsia="en-GB"/>
          </w:rPr>
          <w:fldChar w:fldCharType="separate"/>
        </w:r>
        <w:r>
          <w:rPr>
            <w:rFonts w:ascii="Calibri" w:hAnsi="Calibri" w:cs="Calibri"/>
            <w:noProof/>
            <w:color w:val="000000" w:themeColor="text1"/>
            <w:lang w:eastAsia="en-GB"/>
          </w:rPr>
          <w:drawing>
            <wp:inline distT="0" distB="0" distL="0" distR="0" wp14:anchorId="289A62F2" wp14:editId="45D29357">
              <wp:extent cx="1855470" cy="1254760"/>
              <wp:effectExtent l="0" t="0" r="0" b="2540"/>
              <wp:docPr id="3" name="Picture 1"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5470" cy="1254760"/>
                      </a:xfrm>
                      <a:prstGeom prst="rect">
                        <a:avLst/>
                      </a:prstGeom>
                      <a:noFill/>
                      <a:ln>
                        <a:noFill/>
                      </a:ln>
                    </pic:spPr>
                  </pic:pic>
                </a:graphicData>
              </a:graphic>
            </wp:inline>
          </w:drawing>
        </w:r>
        <w:r>
          <w:rPr>
            <w:rFonts w:ascii="Calibri" w:hAnsi="Calibri" w:cs="Calibri"/>
            <w:noProof/>
            <w:color w:val="000000" w:themeColor="text1"/>
            <w:lang w:eastAsia="en-GB"/>
          </w:rPr>
          <w:fldChar w:fldCharType="end"/>
        </w:r>
        <w:r w:rsidRPr="008F6EE4">
          <w:rPr>
            <w:rFonts w:ascii="Calibri" w:hAnsi="Calibri" w:cs="Calibri"/>
            <w:noProof/>
            <w:color w:val="000000" w:themeColor="text1"/>
            <w:lang w:eastAsia="en-GB"/>
          </w:rPr>
          <w:fldChar w:fldCharType="end"/>
        </w:r>
      </w:ins>
    </w:p>
    <w:p w14:paraId="63740763" w14:textId="77777777" w:rsidR="00E762CF" w:rsidRPr="008F6EE4" w:rsidRDefault="00E762CF" w:rsidP="00E762CF">
      <w:pPr>
        <w:spacing w:after="240" w:line="360" w:lineRule="auto"/>
        <w:rPr>
          <w:ins w:id="2" w:author="Reza Rajan" w:date="2020-03-29T05:52:00Z"/>
          <w:rFonts w:ascii="Calibri" w:hAnsi="Calibri" w:cs="Calibri"/>
        </w:rPr>
      </w:pPr>
      <w:ins w:id="3" w:author="Reza Rajan" w:date="2020-03-29T05:52:00Z">
        <w:r w:rsidRPr="008F6EE4">
          <w:rPr>
            <w:rFonts w:ascii="Calibri" w:hAnsi="Calibri" w:cs="Calibri"/>
          </w:rPr>
          <w:br/>
        </w:r>
        <w:r w:rsidRPr="008F6EE4">
          <w:rPr>
            <w:rFonts w:ascii="Calibri" w:hAnsi="Calibri" w:cs="Calibri"/>
          </w:rPr>
          <w:br/>
        </w:r>
      </w:ins>
    </w:p>
    <w:p w14:paraId="754C4AC3" w14:textId="5F159097" w:rsidR="00E762CF" w:rsidRPr="008F6EE4" w:rsidRDefault="00E762CF" w:rsidP="00E762CF">
      <w:pPr>
        <w:spacing w:line="360" w:lineRule="auto"/>
        <w:jc w:val="center"/>
        <w:rPr>
          <w:ins w:id="4" w:author="Reza Rajan" w:date="2020-03-29T05:52:00Z"/>
          <w:rFonts w:ascii="Calibri" w:hAnsi="Calibri" w:cs="Calibri"/>
          <w:b/>
          <w:bCs/>
          <w:color w:val="000000"/>
          <w:sz w:val="32"/>
          <w:szCs w:val="32"/>
          <w:u w:val="single"/>
        </w:rPr>
      </w:pPr>
      <w:ins w:id="5" w:author="Reza Rajan" w:date="2020-03-29T05:52:00Z">
        <w:r w:rsidRPr="008F6EE4">
          <w:rPr>
            <w:rFonts w:ascii="Calibri" w:hAnsi="Calibri" w:cs="Calibri"/>
            <w:b/>
            <w:bCs/>
            <w:color w:val="000000" w:themeColor="text1"/>
            <w:sz w:val="32"/>
            <w:szCs w:val="32"/>
            <w:u w:val="single"/>
          </w:rPr>
          <w:t>MTE 544 Assignment</w:t>
        </w:r>
      </w:ins>
      <w:ins w:id="6" w:author="Reza Rajan" w:date="2020-03-29T05:54:00Z">
        <w:r w:rsidR="00CA6E47">
          <w:rPr>
            <w:rFonts w:ascii="Calibri" w:hAnsi="Calibri" w:cs="Calibri"/>
            <w:b/>
            <w:bCs/>
            <w:color w:val="000000" w:themeColor="text1"/>
            <w:sz w:val="32"/>
            <w:szCs w:val="32"/>
            <w:u w:val="single"/>
          </w:rPr>
          <w:t xml:space="preserve"> 2</w:t>
        </w:r>
      </w:ins>
    </w:p>
    <w:p w14:paraId="0ADD06F7" w14:textId="77777777" w:rsidR="00E762CF" w:rsidRPr="008F6EE4" w:rsidRDefault="00E762CF" w:rsidP="00E762CF">
      <w:pPr>
        <w:spacing w:after="240" w:line="360" w:lineRule="auto"/>
        <w:jc w:val="center"/>
        <w:rPr>
          <w:ins w:id="7" w:author="Reza Rajan" w:date="2020-03-29T05:52:00Z"/>
          <w:rFonts w:ascii="Calibri" w:hAnsi="Calibri" w:cs="Calibri"/>
        </w:rPr>
      </w:pPr>
      <w:ins w:id="8" w:author="Reza Rajan" w:date="2020-03-29T05:52:00Z">
        <w:r w:rsidRPr="008F6EE4">
          <w:rPr>
            <w:rFonts w:ascii="Calibri" w:hAnsi="Calibri" w:cs="Calibri"/>
          </w:rPr>
          <w:br/>
        </w:r>
        <w:r w:rsidRPr="008F6EE4">
          <w:rPr>
            <w:rFonts w:ascii="Calibri" w:hAnsi="Calibri" w:cs="Calibri"/>
          </w:rPr>
          <w:br/>
        </w:r>
      </w:ins>
    </w:p>
    <w:p w14:paraId="5C60E967" w14:textId="77777777" w:rsidR="00E762CF" w:rsidRPr="008F6EE4" w:rsidRDefault="00E762CF" w:rsidP="00E762CF">
      <w:pPr>
        <w:spacing w:line="360" w:lineRule="auto"/>
        <w:jc w:val="center"/>
        <w:rPr>
          <w:ins w:id="9" w:author="Reza Rajan" w:date="2020-03-29T05:52:00Z"/>
          <w:rFonts w:ascii="Calibri" w:hAnsi="Calibri" w:cs="Calibri"/>
        </w:rPr>
      </w:pPr>
      <w:ins w:id="10" w:author="Reza Rajan" w:date="2020-03-29T05:52:00Z">
        <w:r w:rsidRPr="008F6EE4">
          <w:rPr>
            <w:rFonts w:ascii="Calibri" w:hAnsi="Calibri" w:cs="Calibri"/>
            <w:b/>
            <w:bCs/>
            <w:color w:val="000000" w:themeColor="text1"/>
          </w:rPr>
          <w:t>Prof. M Biglarbegian</w:t>
        </w:r>
      </w:ins>
    </w:p>
    <w:p w14:paraId="0CE6ECB0" w14:textId="77777777" w:rsidR="00E762CF" w:rsidRPr="008F6EE4" w:rsidRDefault="00E762CF" w:rsidP="00E762CF">
      <w:pPr>
        <w:spacing w:line="360" w:lineRule="auto"/>
        <w:jc w:val="center"/>
        <w:rPr>
          <w:ins w:id="11" w:author="Reza Rajan" w:date="2020-03-29T05:52:00Z"/>
          <w:rFonts w:ascii="Calibri" w:hAnsi="Calibri" w:cs="Calibri"/>
        </w:rPr>
      </w:pPr>
      <w:ins w:id="12" w:author="Reza Rajan" w:date="2020-03-29T05:52:00Z">
        <w:r w:rsidRPr="008F6EE4">
          <w:rPr>
            <w:rFonts w:ascii="Calibri" w:hAnsi="Calibri" w:cs="Calibri"/>
            <w:b/>
            <w:bCs/>
            <w:color w:val="000000" w:themeColor="text1"/>
          </w:rPr>
          <w:t>MTE 544 – Autonomous Mobile Robots</w:t>
        </w:r>
      </w:ins>
    </w:p>
    <w:p w14:paraId="1212CE5E" w14:textId="5D2D6E4E" w:rsidR="00E762CF" w:rsidRPr="008F6EE4" w:rsidRDefault="00E762CF" w:rsidP="00E762CF">
      <w:pPr>
        <w:spacing w:line="360" w:lineRule="auto"/>
        <w:jc w:val="center"/>
        <w:rPr>
          <w:ins w:id="13" w:author="Reza Rajan" w:date="2020-03-29T05:52:00Z"/>
          <w:rFonts w:ascii="Calibri" w:hAnsi="Calibri" w:cs="Calibri"/>
          <w:b/>
          <w:bCs/>
          <w:color w:val="000000" w:themeColor="text1"/>
        </w:rPr>
      </w:pPr>
      <w:ins w:id="14" w:author="Reza Rajan" w:date="2020-03-29T05:52:00Z">
        <w:r w:rsidRPr="008F6EE4">
          <w:rPr>
            <w:rFonts w:ascii="Calibri" w:hAnsi="Calibri" w:cs="Calibri"/>
            <w:b/>
            <w:bCs/>
            <w:color w:val="000000" w:themeColor="text1"/>
          </w:rPr>
          <w:t xml:space="preserve">Due: </w:t>
        </w:r>
      </w:ins>
      <w:ins w:id="15" w:author="Reza Rajan" w:date="2020-03-29T05:53:00Z">
        <w:r w:rsidR="00CA6E47">
          <w:rPr>
            <w:rFonts w:ascii="Calibri" w:hAnsi="Calibri" w:cs="Calibri"/>
            <w:b/>
            <w:bCs/>
            <w:color w:val="000000" w:themeColor="text1"/>
          </w:rPr>
          <w:t>April</w:t>
        </w:r>
      </w:ins>
      <w:ins w:id="16" w:author="Reza Rajan" w:date="2020-03-29T05:52:00Z">
        <w:r w:rsidRPr="008F6EE4">
          <w:rPr>
            <w:rFonts w:ascii="Calibri" w:hAnsi="Calibri" w:cs="Calibri"/>
            <w:b/>
            <w:bCs/>
            <w:color w:val="000000" w:themeColor="text1"/>
          </w:rPr>
          <w:t xml:space="preserve"> </w:t>
        </w:r>
      </w:ins>
      <w:ins w:id="17" w:author="Reza Rajan" w:date="2020-03-29T05:54:00Z">
        <w:r w:rsidR="00CA6E47">
          <w:rPr>
            <w:rFonts w:ascii="Calibri" w:hAnsi="Calibri" w:cs="Calibri"/>
            <w:b/>
            <w:bCs/>
            <w:color w:val="000000" w:themeColor="text1"/>
          </w:rPr>
          <w:t>1</w:t>
        </w:r>
        <w:r w:rsidR="00CA6E47" w:rsidRPr="00CA6E47">
          <w:rPr>
            <w:rFonts w:ascii="Calibri" w:hAnsi="Calibri" w:cs="Calibri"/>
            <w:b/>
            <w:bCs/>
            <w:color w:val="000000" w:themeColor="text1"/>
            <w:vertAlign w:val="superscript"/>
            <w:rPrChange w:id="18" w:author="Reza Rajan" w:date="2020-03-29T05:54:00Z">
              <w:rPr>
                <w:rFonts w:ascii="Calibri" w:hAnsi="Calibri" w:cs="Calibri"/>
                <w:b/>
                <w:bCs/>
                <w:color w:val="000000" w:themeColor="text1"/>
              </w:rPr>
            </w:rPrChange>
          </w:rPr>
          <w:t>st</w:t>
        </w:r>
      </w:ins>
      <w:ins w:id="19" w:author="Reza Rajan" w:date="2020-03-29T05:52:00Z">
        <w:r w:rsidRPr="008F6EE4">
          <w:rPr>
            <w:rFonts w:ascii="Calibri" w:hAnsi="Calibri" w:cs="Calibri"/>
            <w:b/>
            <w:bCs/>
            <w:color w:val="000000" w:themeColor="text1"/>
          </w:rPr>
          <w:t>, 2020</w:t>
        </w:r>
      </w:ins>
    </w:p>
    <w:p w14:paraId="7683A8FD" w14:textId="77777777" w:rsidR="00E762CF" w:rsidRPr="008F6EE4" w:rsidRDefault="00E762CF" w:rsidP="00E762CF">
      <w:pPr>
        <w:spacing w:after="240" w:line="360" w:lineRule="auto"/>
        <w:rPr>
          <w:ins w:id="20" w:author="Reza Rajan" w:date="2020-03-29T05:52:00Z"/>
          <w:rFonts w:ascii="Calibri" w:hAnsi="Calibri" w:cs="Calibri"/>
        </w:rPr>
      </w:pPr>
      <w:ins w:id="21" w:author="Reza Rajan" w:date="2020-03-29T05:52:00Z">
        <w:r w:rsidRPr="008F6EE4">
          <w:rPr>
            <w:rFonts w:ascii="Calibri" w:hAnsi="Calibri" w:cs="Calibri"/>
          </w:rPr>
          <w:br/>
        </w:r>
        <w:r w:rsidRPr="008F6EE4">
          <w:rPr>
            <w:rFonts w:ascii="Calibri" w:hAnsi="Calibri" w:cs="Calibri"/>
          </w:rPr>
          <w:br/>
        </w:r>
        <w:r w:rsidRPr="008F6EE4">
          <w:rPr>
            <w:rFonts w:ascii="Calibri" w:hAnsi="Calibri" w:cs="Calibri"/>
          </w:rPr>
          <w:br/>
        </w:r>
        <w:r w:rsidRPr="008F6EE4">
          <w:rPr>
            <w:rFonts w:ascii="Calibri" w:hAnsi="Calibri" w:cs="Calibri"/>
          </w:rPr>
          <w:br/>
        </w:r>
        <w:r w:rsidRPr="008F6EE4">
          <w:rPr>
            <w:rFonts w:ascii="Calibri" w:hAnsi="Calibri" w:cs="Calibri"/>
          </w:rPr>
          <w:br/>
        </w:r>
        <w:r w:rsidRPr="008F6EE4">
          <w:rPr>
            <w:rFonts w:ascii="Calibri" w:hAnsi="Calibri" w:cs="Calibri"/>
          </w:rPr>
          <w:br/>
        </w:r>
        <w:r w:rsidRPr="008F6EE4">
          <w:rPr>
            <w:rFonts w:ascii="Calibri" w:hAnsi="Calibri" w:cs="Calibri"/>
          </w:rPr>
          <w:br/>
        </w:r>
      </w:ins>
    </w:p>
    <w:p w14:paraId="33F6DEA2" w14:textId="77777777" w:rsidR="00E762CF" w:rsidRPr="008F6EE4" w:rsidRDefault="00E762CF" w:rsidP="00E762CF">
      <w:pPr>
        <w:spacing w:line="360" w:lineRule="auto"/>
        <w:jc w:val="center"/>
        <w:rPr>
          <w:ins w:id="22" w:author="Reza Rajan" w:date="2020-03-29T05:52:00Z"/>
          <w:rFonts w:ascii="Calibri" w:hAnsi="Calibri" w:cs="Calibri"/>
          <w:color w:val="000000"/>
        </w:rPr>
      </w:pPr>
      <w:ins w:id="23" w:author="Reza Rajan" w:date="2020-03-29T05:52:00Z">
        <w:r w:rsidRPr="008F6EE4">
          <w:rPr>
            <w:rFonts w:ascii="Calibri" w:hAnsi="Calibri" w:cs="Calibri"/>
            <w:color w:val="000000" w:themeColor="text1"/>
          </w:rPr>
          <w:t>By:</w:t>
        </w:r>
      </w:ins>
    </w:p>
    <w:p w14:paraId="20C7B5E9" w14:textId="77777777" w:rsidR="00E762CF" w:rsidRPr="008F6EE4" w:rsidRDefault="00E762CF" w:rsidP="00E762CF">
      <w:pPr>
        <w:spacing w:line="360" w:lineRule="auto"/>
        <w:jc w:val="center"/>
        <w:rPr>
          <w:ins w:id="24" w:author="Reza Rajan" w:date="2020-03-29T05:52:00Z"/>
          <w:rFonts w:ascii="Calibri" w:hAnsi="Calibri" w:cs="Calibri"/>
          <w:color w:val="000000"/>
        </w:rPr>
      </w:pPr>
      <w:ins w:id="25" w:author="Reza Rajan" w:date="2020-03-29T05:52:00Z">
        <w:r w:rsidRPr="008F6EE4">
          <w:rPr>
            <w:rFonts w:ascii="Calibri" w:hAnsi="Calibri" w:cs="Calibri"/>
            <w:color w:val="000000" w:themeColor="text1"/>
          </w:rPr>
          <w:t>Reza Rajan – 20599340</w:t>
        </w:r>
      </w:ins>
    </w:p>
    <w:p w14:paraId="7A48BECE" w14:textId="77777777" w:rsidR="00E762CF" w:rsidRDefault="00E762CF">
      <w:pPr>
        <w:rPr>
          <w:ins w:id="26" w:author="Reza Rajan" w:date="2020-03-29T05:52:00Z"/>
          <w:rFonts w:asciiTheme="minorHAnsi" w:hAnsiTheme="minorHAnsi" w:cstheme="minorHAnsi"/>
          <w:sz w:val="28"/>
          <w:szCs w:val="28"/>
        </w:rPr>
        <w:sectPr w:rsidR="00E762CF" w:rsidSect="00E762CF">
          <w:footerReference w:type="even" r:id="rId9"/>
          <w:footerReference w:type="default" r:id="rId10"/>
          <w:pgSz w:w="12240" w:h="15840"/>
          <w:pgMar w:top="1440" w:right="1440" w:bottom="1440" w:left="1440" w:header="708" w:footer="708" w:gutter="0"/>
          <w:cols w:num="1" w:space="708"/>
          <w:docGrid w:linePitch="360"/>
          <w:sectPrChange w:id="38" w:author="Reza Rajan" w:date="2020-03-29T05:52:00Z">
            <w:sectPr w:rsidR="00E762CF" w:rsidSect="00E762CF">
              <w:pgMar w:top="1440" w:right="1440" w:bottom="1440" w:left="1440" w:header="708" w:footer="708" w:gutter="0"/>
              <w:cols w:num="2"/>
            </w:sectPr>
          </w:sectPrChange>
        </w:sectPr>
      </w:pPr>
    </w:p>
    <w:p w14:paraId="4ABB05E2" w14:textId="09FAEC52" w:rsidR="00E762CF" w:rsidRDefault="00E762CF">
      <w:pPr>
        <w:rPr>
          <w:ins w:id="39" w:author="Reza Rajan" w:date="2020-03-29T05:52:00Z"/>
          <w:rFonts w:asciiTheme="minorHAnsi" w:eastAsiaTheme="majorEastAsia" w:hAnsiTheme="minorHAnsi" w:cstheme="minorHAnsi"/>
          <w:color w:val="2F5496" w:themeColor="accent1" w:themeShade="BF"/>
          <w:sz w:val="28"/>
          <w:szCs w:val="28"/>
        </w:rPr>
      </w:pPr>
      <w:ins w:id="40" w:author="Reza Rajan" w:date="2020-03-29T05:52:00Z">
        <w:r>
          <w:rPr>
            <w:rFonts w:asciiTheme="minorHAnsi" w:hAnsiTheme="minorHAnsi" w:cstheme="minorHAnsi"/>
            <w:sz w:val="28"/>
            <w:szCs w:val="28"/>
          </w:rPr>
          <w:br w:type="page"/>
        </w:r>
      </w:ins>
    </w:p>
    <w:p w14:paraId="5BA787B4" w14:textId="11C19698" w:rsidR="002920CF" w:rsidRPr="00187A0D" w:rsidRDefault="002920CF" w:rsidP="00EB77E3">
      <w:pPr>
        <w:pStyle w:val="Heading1"/>
        <w:spacing w:before="0"/>
        <w:jc w:val="both"/>
        <w:rPr>
          <w:rFonts w:asciiTheme="minorHAnsi" w:hAnsiTheme="minorHAnsi" w:cstheme="minorHAnsi"/>
          <w:sz w:val="28"/>
          <w:szCs w:val="28"/>
        </w:rPr>
      </w:pPr>
      <w:r w:rsidRPr="00187A0D">
        <w:rPr>
          <w:rFonts w:asciiTheme="minorHAnsi" w:hAnsiTheme="minorHAnsi" w:cstheme="minorHAnsi"/>
          <w:sz w:val="28"/>
          <w:szCs w:val="28"/>
        </w:rPr>
        <w:t>Preamble</w:t>
      </w:r>
    </w:p>
    <w:p w14:paraId="450DF635" w14:textId="4FDAF53A" w:rsidR="002920CF" w:rsidRPr="00123DCA" w:rsidRDefault="002920CF" w:rsidP="00EB77E3">
      <w:pPr>
        <w:jc w:val="both"/>
        <w:rPr>
          <w:rFonts w:asciiTheme="minorHAnsi" w:hAnsiTheme="minorHAnsi" w:cstheme="minorHAnsi"/>
          <w:sz w:val="23"/>
          <w:szCs w:val="23"/>
        </w:rPr>
      </w:pPr>
      <w:r w:rsidRPr="00187A0D">
        <w:rPr>
          <w:rFonts w:asciiTheme="minorHAnsi" w:hAnsiTheme="minorHAnsi" w:cstheme="minorHAnsi"/>
          <w:sz w:val="23"/>
          <w:szCs w:val="23"/>
        </w:rPr>
        <w:t>This assignment focuses on performing path planning using Potential Fields (PF), Probabilistic Roadmaps (PRM) and Rapidly Exploring Random Trees (RRT). A fixed map is used to simulate the path planning techniques on a two-wheel differential-drive robot</w:t>
      </w:r>
      <w:ins w:id="41" w:author="Reza Rajan" w:date="2020-03-29T05:46:00Z">
        <w:r w:rsidR="006A2080">
          <w:rPr>
            <w:rFonts w:asciiTheme="minorHAnsi" w:hAnsiTheme="minorHAnsi" w:cstheme="minorHAnsi"/>
            <w:sz w:val="23"/>
            <w:szCs w:val="23"/>
          </w:rPr>
          <w:t xml:space="preserve"> </w:t>
        </w:r>
        <w:r w:rsidR="006A2080" w:rsidRPr="004F24A3">
          <w:rPr>
            <w:rFonts w:asciiTheme="minorHAnsi" w:hAnsiTheme="minorHAnsi" w:cstheme="minorHAnsi"/>
            <w:sz w:val="23"/>
            <w:szCs w:val="23"/>
            <w:lang w:val="en-US"/>
          </w:rPr>
          <w:t>(</w:t>
        </w:r>
        <w:r w:rsidR="006A2080" w:rsidRPr="004F24A3">
          <w:rPr>
            <w:rFonts w:asciiTheme="minorHAnsi" w:hAnsiTheme="minorHAnsi" w:cstheme="minorHAnsi"/>
            <w:sz w:val="23"/>
            <w:szCs w:val="23"/>
            <w:lang w:val="en-US"/>
          </w:rPr>
          <w:fldChar w:fldCharType="begin"/>
        </w:r>
        <w:r w:rsidR="006A2080" w:rsidRPr="004F24A3">
          <w:rPr>
            <w:rFonts w:asciiTheme="minorHAnsi" w:hAnsiTheme="minorHAnsi" w:cstheme="minorHAnsi"/>
            <w:sz w:val="23"/>
            <w:szCs w:val="23"/>
            <w:lang w:val="en-US"/>
          </w:rPr>
          <w:instrText xml:space="preserve"> REF _Ref36336730 \h  \* MERGEFORMAT </w:instrText>
        </w:r>
      </w:ins>
      <w:r w:rsidR="006A2080" w:rsidRPr="004F24A3">
        <w:rPr>
          <w:rFonts w:asciiTheme="minorHAnsi" w:hAnsiTheme="minorHAnsi" w:cstheme="minorHAnsi"/>
          <w:sz w:val="23"/>
          <w:szCs w:val="23"/>
          <w:lang w:val="en-US"/>
        </w:rPr>
      </w:r>
      <w:ins w:id="42" w:author="Reza Rajan" w:date="2020-03-29T05:46:00Z">
        <w:r w:rsidR="006A2080" w:rsidRPr="004F24A3">
          <w:rPr>
            <w:rFonts w:asciiTheme="minorHAnsi" w:hAnsiTheme="minorHAnsi" w:cstheme="minorHAnsi"/>
            <w:sz w:val="23"/>
            <w:szCs w:val="23"/>
            <w:lang w:val="en-US"/>
          </w:rPr>
          <w:fldChar w:fldCharType="separate"/>
        </w:r>
        <w:r w:rsidR="00381AE8" w:rsidRPr="00381AE8">
          <w:rPr>
            <w:rFonts w:asciiTheme="minorHAnsi" w:hAnsiTheme="minorHAnsi" w:cstheme="minorHAnsi"/>
            <w:sz w:val="23"/>
            <w:szCs w:val="23"/>
            <w:rPrChange w:id="43" w:author="Reza Rajan" w:date="2020-03-29T05:46:00Z">
              <w:rPr/>
            </w:rPrChange>
          </w:rPr>
          <w:t xml:space="preserve">Figure </w:t>
        </w:r>
        <w:r w:rsidR="00381AE8" w:rsidRPr="00381AE8">
          <w:rPr>
            <w:rFonts w:asciiTheme="minorHAnsi" w:hAnsiTheme="minorHAnsi" w:cstheme="minorHAnsi"/>
            <w:noProof/>
            <w:sz w:val="23"/>
            <w:szCs w:val="23"/>
            <w:rPrChange w:id="44" w:author="Reza Rajan" w:date="2020-03-29T05:46:00Z">
              <w:rPr>
                <w:rFonts w:asciiTheme="minorHAnsi" w:hAnsiTheme="minorHAnsi" w:cstheme="minorHAnsi"/>
                <w:noProof/>
              </w:rPr>
            </w:rPrChange>
          </w:rPr>
          <w:t>1</w:t>
        </w:r>
        <w:r w:rsidR="006A2080" w:rsidRPr="004F24A3">
          <w:rPr>
            <w:rFonts w:asciiTheme="minorHAnsi" w:hAnsiTheme="minorHAnsi" w:cstheme="minorHAnsi"/>
            <w:sz w:val="23"/>
            <w:szCs w:val="23"/>
            <w:lang w:val="en-US"/>
          </w:rPr>
          <w:fldChar w:fldCharType="end"/>
        </w:r>
        <w:r w:rsidR="006A2080">
          <w:rPr>
            <w:rFonts w:asciiTheme="minorHAnsi" w:hAnsiTheme="minorHAnsi" w:cstheme="minorHAnsi"/>
            <w:sz w:val="23"/>
            <w:szCs w:val="23"/>
          </w:rPr>
          <w:t>)</w:t>
        </w:r>
      </w:ins>
      <w:del w:id="45" w:author="Reza Rajan" w:date="2020-03-29T05:44:00Z">
        <w:r w:rsidRPr="00187A0D" w:rsidDel="00123DCA">
          <w:rPr>
            <w:rFonts w:asciiTheme="minorHAnsi" w:hAnsiTheme="minorHAnsi" w:cstheme="minorHAnsi"/>
            <w:sz w:val="23"/>
            <w:szCs w:val="23"/>
          </w:rPr>
          <w:delText>.</w:delText>
        </w:r>
      </w:del>
      <w:ins w:id="46" w:author="Reza Rajan" w:date="2020-03-29T05:44:00Z">
        <w:r w:rsidR="00123DCA" w:rsidRPr="00123DCA">
          <w:rPr>
            <w:rFonts w:asciiTheme="minorHAnsi" w:hAnsiTheme="minorHAnsi" w:cstheme="minorHAnsi"/>
            <w:sz w:val="23"/>
            <w:szCs w:val="23"/>
            <w:rPrChange w:id="47" w:author="Reza Rajan" w:date="2020-03-29T05:45:00Z">
              <w:rPr>
                <w:rFonts w:ascii="Calibri" w:hAnsi="Calibri" w:cs="Calibri"/>
                <w:sz w:val="23"/>
                <w:szCs w:val="23"/>
              </w:rPr>
            </w:rPrChange>
          </w:rPr>
          <w:t>.</w:t>
        </w:r>
      </w:ins>
    </w:p>
    <w:p w14:paraId="0DFBA323" w14:textId="0F1F7114" w:rsidR="002920CF" w:rsidRPr="00123DCA" w:rsidRDefault="002920CF" w:rsidP="00EB77E3">
      <w:pPr>
        <w:jc w:val="both"/>
        <w:rPr>
          <w:ins w:id="48" w:author="Reza Rajan" w:date="2020-03-28T18:24:00Z"/>
          <w:rFonts w:asciiTheme="minorHAnsi" w:hAnsiTheme="minorHAnsi" w:cstheme="minorHAnsi"/>
          <w:sz w:val="23"/>
          <w:szCs w:val="23"/>
        </w:rPr>
      </w:pPr>
    </w:p>
    <w:p w14:paraId="29FB26F9" w14:textId="5AF313F8" w:rsidR="00606DE3" w:rsidRPr="00123DCA" w:rsidRDefault="00606DE3" w:rsidP="00606DE3">
      <w:pPr>
        <w:pStyle w:val="Heading1"/>
        <w:spacing w:before="0"/>
        <w:jc w:val="both"/>
        <w:rPr>
          <w:ins w:id="49" w:author="Reza Rajan" w:date="2020-03-28T18:24:00Z"/>
          <w:rFonts w:asciiTheme="minorHAnsi" w:hAnsiTheme="minorHAnsi" w:cstheme="minorHAnsi"/>
          <w:sz w:val="28"/>
          <w:szCs w:val="28"/>
        </w:rPr>
      </w:pPr>
      <w:ins w:id="50" w:author="Reza Rajan" w:date="2020-03-28T18:24:00Z">
        <w:r w:rsidRPr="00123DCA">
          <w:rPr>
            <w:rFonts w:asciiTheme="minorHAnsi" w:hAnsiTheme="minorHAnsi" w:cstheme="minorHAnsi"/>
            <w:sz w:val="28"/>
            <w:szCs w:val="28"/>
          </w:rPr>
          <w:t>Environment</w:t>
        </w:r>
      </w:ins>
    </w:p>
    <w:p w14:paraId="3A51E610" w14:textId="6F97EE02" w:rsidR="00606DE3" w:rsidRPr="00123DCA" w:rsidRDefault="00606DE3" w:rsidP="00606DE3">
      <w:pPr>
        <w:rPr>
          <w:ins w:id="51" w:author="Reza Rajan" w:date="2020-03-28T18:24:00Z"/>
          <w:rFonts w:asciiTheme="minorHAnsi" w:hAnsiTheme="minorHAnsi" w:cstheme="minorHAnsi"/>
          <w:rPrChange w:id="52" w:author="Reza Rajan" w:date="2020-03-29T05:45:00Z">
            <w:rPr>
              <w:ins w:id="53" w:author="Reza Rajan" w:date="2020-03-28T18:24:00Z"/>
            </w:rPr>
          </w:rPrChange>
        </w:rPr>
      </w:pPr>
      <w:ins w:id="54" w:author="Reza Rajan" w:date="2020-03-28T18:24:00Z">
        <w:r w:rsidRPr="00123DCA">
          <w:rPr>
            <w:rFonts w:asciiTheme="minorHAnsi" w:hAnsiTheme="minorHAnsi" w:cstheme="minorHAnsi"/>
            <w:rPrChange w:id="55" w:author="Reza Rajan" w:date="2020-03-29T05:45:00Z">
              <w:rPr/>
            </w:rPrChange>
          </w:rPr>
          <w:t>The environment provided for simulation is shown below:</w:t>
        </w:r>
      </w:ins>
    </w:p>
    <w:p w14:paraId="49BCD167" w14:textId="41209A89" w:rsidR="00606DE3" w:rsidRPr="00123DCA" w:rsidRDefault="00606DE3">
      <w:pPr>
        <w:keepNext/>
        <w:jc w:val="center"/>
        <w:rPr>
          <w:ins w:id="56" w:author="Reza Rajan" w:date="2020-03-28T18:25:00Z"/>
          <w:rFonts w:asciiTheme="minorHAnsi" w:hAnsiTheme="minorHAnsi" w:cstheme="minorHAnsi"/>
          <w:rPrChange w:id="57" w:author="Reza Rajan" w:date="2020-03-29T05:45:00Z">
            <w:rPr>
              <w:ins w:id="58" w:author="Reza Rajan" w:date="2020-03-28T18:25:00Z"/>
            </w:rPr>
          </w:rPrChange>
        </w:rPr>
        <w:pPrChange w:id="59" w:author="Reza Rajan" w:date="2020-03-28T18:25:00Z">
          <w:pPr>
            <w:jc w:val="center"/>
          </w:pPr>
        </w:pPrChange>
      </w:pPr>
      <w:ins w:id="60" w:author="Reza Rajan" w:date="2020-03-28T18:25:00Z">
        <w:r w:rsidRPr="00123DCA">
          <w:rPr>
            <w:rFonts w:asciiTheme="minorHAnsi" w:hAnsiTheme="minorHAnsi" w:cstheme="minorHAnsi"/>
            <w:noProof/>
            <w:rPrChange w:id="61" w:author="Reza Rajan" w:date="2020-03-29T05:45:00Z">
              <w:rPr>
                <w:noProof/>
              </w:rPr>
            </w:rPrChange>
          </w:rPr>
          <w:drawing>
            <wp:inline distT="0" distB="0" distL="0" distR="0" wp14:anchorId="70B7D568" wp14:editId="528FEB78">
              <wp:extent cx="1396721" cy="1396721"/>
              <wp:effectExtent l="0" t="0" r="635" b="635"/>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_map.pgm"/>
                      <pic:cNvPicPr/>
                    </pic:nvPicPr>
                    <pic:blipFill>
                      <a:blip r:embed="rId11">
                        <a:extLst>
                          <a:ext uri="{28A0092B-C50C-407E-A947-70E740481C1C}">
                            <a14:useLocalDpi xmlns:a14="http://schemas.microsoft.com/office/drawing/2010/main" val="0"/>
                          </a:ext>
                        </a:extLst>
                      </a:blip>
                      <a:stretch>
                        <a:fillRect/>
                      </a:stretch>
                    </pic:blipFill>
                    <pic:spPr>
                      <a:xfrm>
                        <a:off x="0" y="0"/>
                        <a:ext cx="1404609" cy="1404609"/>
                      </a:xfrm>
                      <a:prstGeom prst="rect">
                        <a:avLst/>
                      </a:prstGeom>
                    </pic:spPr>
                  </pic:pic>
                </a:graphicData>
              </a:graphic>
            </wp:inline>
          </w:drawing>
        </w:r>
      </w:ins>
    </w:p>
    <w:p w14:paraId="4441C3A3" w14:textId="34916127" w:rsidR="00606DE3" w:rsidRPr="00123DCA" w:rsidDel="00CE2746" w:rsidRDefault="00606DE3">
      <w:pPr>
        <w:pStyle w:val="Caption"/>
        <w:jc w:val="center"/>
        <w:rPr>
          <w:del w:id="62" w:author="Reza Rajan" w:date="2020-03-28T18:25:00Z"/>
          <w:rFonts w:asciiTheme="minorHAnsi" w:hAnsiTheme="minorHAnsi" w:cstheme="minorHAnsi"/>
          <w:rPrChange w:id="63" w:author="Reza Rajan" w:date="2020-03-29T05:45:00Z">
            <w:rPr>
              <w:del w:id="64" w:author="Reza Rajan" w:date="2020-03-28T18:25:00Z"/>
              <w:rFonts w:asciiTheme="minorHAnsi" w:hAnsiTheme="minorHAnsi" w:cstheme="minorHAnsi"/>
              <w:sz w:val="23"/>
              <w:szCs w:val="23"/>
            </w:rPr>
          </w:rPrChange>
        </w:rPr>
        <w:pPrChange w:id="65" w:author="Reza Rajan" w:date="2020-03-28T18:25:00Z">
          <w:pPr>
            <w:jc w:val="both"/>
          </w:pPr>
        </w:pPrChange>
      </w:pPr>
      <w:bookmarkStart w:id="66" w:name="_Ref36336730"/>
      <w:ins w:id="67" w:author="Reza Rajan" w:date="2020-03-28T18:25:00Z">
        <w:r w:rsidRPr="00123DCA">
          <w:rPr>
            <w:rFonts w:asciiTheme="minorHAnsi" w:hAnsiTheme="minorHAnsi" w:cstheme="minorHAnsi"/>
            <w:rPrChange w:id="68" w:author="Reza Rajan" w:date="2020-03-29T05:45:00Z">
              <w:rPr/>
            </w:rPrChange>
          </w:rPr>
          <w:t xml:space="preserve">Figure </w:t>
        </w:r>
        <w:r w:rsidRPr="00123DCA">
          <w:rPr>
            <w:rFonts w:asciiTheme="minorHAnsi" w:hAnsiTheme="minorHAnsi" w:cstheme="minorHAnsi"/>
            <w:rPrChange w:id="69" w:author="Reza Rajan" w:date="2020-03-29T05:45:00Z">
              <w:rPr>
                <w:color w:val="44546A" w:themeColor="text2"/>
                <w:sz w:val="18"/>
                <w:szCs w:val="18"/>
              </w:rPr>
            </w:rPrChange>
          </w:rPr>
          <w:fldChar w:fldCharType="begin"/>
        </w:r>
        <w:r w:rsidRPr="00123DCA">
          <w:rPr>
            <w:rFonts w:asciiTheme="minorHAnsi" w:hAnsiTheme="minorHAnsi" w:cstheme="minorHAnsi"/>
            <w:rPrChange w:id="70" w:author="Reza Rajan" w:date="2020-03-29T05:45:00Z">
              <w:rPr/>
            </w:rPrChange>
          </w:rPr>
          <w:instrText xml:space="preserve"> SEQ Figure \* ARABIC </w:instrText>
        </w:r>
      </w:ins>
      <w:r w:rsidRPr="00123DCA">
        <w:rPr>
          <w:rFonts w:asciiTheme="minorHAnsi" w:hAnsiTheme="minorHAnsi" w:cstheme="minorHAnsi"/>
          <w:rPrChange w:id="71" w:author="Reza Rajan" w:date="2020-03-29T05:45:00Z">
            <w:rPr>
              <w:color w:val="44546A" w:themeColor="text2"/>
              <w:sz w:val="18"/>
              <w:szCs w:val="18"/>
            </w:rPr>
          </w:rPrChange>
        </w:rPr>
        <w:fldChar w:fldCharType="separate"/>
      </w:r>
      <w:ins w:id="72" w:author="Reza Rajan" w:date="2020-03-29T05:46:00Z">
        <w:r w:rsidR="00381AE8">
          <w:rPr>
            <w:rFonts w:asciiTheme="minorHAnsi" w:hAnsiTheme="minorHAnsi" w:cstheme="minorHAnsi"/>
            <w:noProof/>
          </w:rPr>
          <w:t>1</w:t>
        </w:r>
      </w:ins>
      <w:ins w:id="73" w:author="Reza Rajan" w:date="2020-03-28T18:25:00Z">
        <w:r w:rsidRPr="00123DCA">
          <w:rPr>
            <w:rFonts w:asciiTheme="minorHAnsi" w:hAnsiTheme="minorHAnsi" w:cstheme="minorHAnsi"/>
            <w:rPrChange w:id="74" w:author="Reza Rajan" w:date="2020-03-29T05:45:00Z">
              <w:rPr>
                <w:color w:val="44546A" w:themeColor="text2"/>
                <w:sz w:val="18"/>
                <w:szCs w:val="18"/>
              </w:rPr>
            </w:rPrChange>
          </w:rPr>
          <w:fldChar w:fldCharType="end"/>
        </w:r>
        <w:bookmarkEnd w:id="66"/>
        <w:r w:rsidRPr="00123DCA">
          <w:rPr>
            <w:rFonts w:asciiTheme="minorHAnsi" w:hAnsiTheme="minorHAnsi" w:cstheme="minorHAnsi"/>
            <w:lang w:val="en-US"/>
            <w:rPrChange w:id="75" w:author="Reza Rajan" w:date="2020-03-29T05:45:00Z">
              <w:rPr>
                <w:lang w:val="en-US"/>
              </w:rPr>
            </w:rPrChange>
          </w:rPr>
          <w:t xml:space="preserve"> - Environment Map (Blockville)</w:t>
        </w:r>
      </w:ins>
    </w:p>
    <w:p w14:paraId="79A2CC24" w14:textId="77777777" w:rsidR="002920CF" w:rsidRPr="00E762CF" w:rsidRDefault="002920CF">
      <w:pPr>
        <w:pStyle w:val="Caption"/>
        <w:jc w:val="center"/>
        <w:rPr>
          <w:rFonts w:asciiTheme="minorHAnsi" w:hAnsiTheme="minorHAnsi" w:cstheme="minorHAnsi"/>
          <w:sz w:val="23"/>
          <w:szCs w:val="23"/>
        </w:rPr>
        <w:pPrChange w:id="76" w:author="Reza Rajan" w:date="2020-03-28T18:25:00Z">
          <w:pPr>
            <w:jc w:val="both"/>
          </w:pPr>
        </w:pPrChange>
      </w:pPr>
    </w:p>
    <w:p w14:paraId="6808AB4A" w14:textId="4E33699B" w:rsidR="002920CF" w:rsidRPr="00123DCA" w:rsidRDefault="002920CF" w:rsidP="00EB77E3">
      <w:pPr>
        <w:pStyle w:val="Heading1"/>
        <w:spacing w:before="0"/>
        <w:jc w:val="both"/>
        <w:rPr>
          <w:rFonts w:asciiTheme="minorHAnsi" w:hAnsiTheme="minorHAnsi" w:cstheme="minorHAnsi"/>
          <w:sz w:val="28"/>
          <w:szCs w:val="28"/>
        </w:rPr>
      </w:pPr>
      <w:r w:rsidRPr="00123DCA">
        <w:rPr>
          <w:rFonts w:asciiTheme="minorHAnsi" w:hAnsiTheme="minorHAnsi" w:cstheme="minorHAnsi"/>
          <w:sz w:val="28"/>
          <w:szCs w:val="28"/>
        </w:rPr>
        <w:t>Potential Fields</w:t>
      </w:r>
    </w:p>
    <w:p w14:paraId="2FA01172" w14:textId="6C6F4C3B" w:rsidR="002920CF" w:rsidRPr="00123DCA" w:rsidRDefault="002920CF" w:rsidP="00EB77E3">
      <w:pPr>
        <w:jc w:val="both"/>
        <w:rPr>
          <w:rFonts w:asciiTheme="minorHAnsi" w:hAnsiTheme="minorHAnsi" w:cstheme="minorHAnsi"/>
          <w:sz w:val="23"/>
          <w:szCs w:val="23"/>
        </w:rPr>
      </w:pPr>
      <w:r w:rsidRPr="00123DCA">
        <w:rPr>
          <w:rFonts w:asciiTheme="minorHAnsi" w:hAnsiTheme="minorHAnsi" w:cstheme="minorHAnsi"/>
          <w:sz w:val="23"/>
          <w:szCs w:val="23"/>
        </w:rPr>
        <w:t xml:space="preserve">Potential Fields (PF) path planning works on the premise of obstacles emitting repulsive forces, while the goal creates an attractive force. These forces are virtual, i.e. only analogous to physical forces, and as such are used to generate a path to the goal as if the </w:t>
      </w:r>
      <w:ins w:id="77" w:author="Reza Rajan" w:date="2020-03-29T00:49:00Z">
        <w:r w:rsidR="0000127E" w:rsidRPr="00123DCA">
          <w:rPr>
            <w:rFonts w:asciiTheme="minorHAnsi" w:hAnsiTheme="minorHAnsi" w:cstheme="minorHAnsi"/>
            <w:sz w:val="23"/>
            <w:szCs w:val="23"/>
          </w:rPr>
          <w:t>forces moved the robot</w:t>
        </w:r>
        <w:r w:rsidR="002E1DAF" w:rsidRPr="00123DCA">
          <w:rPr>
            <w:rFonts w:asciiTheme="minorHAnsi" w:hAnsiTheme="minorHAnsi" w:cstheme="minorHAnsi"/>
            <w:sz w:val="23"/>
            <w:szCs w:val="23"/>
          </w:rPr>
          <w:t xml:space="preserve"> in that direction</w:t>
        </w:r>
      </w:ins>
      <w:del w:id="78" w:author="Reza Rajan" w:date="2020-03-29T00:49:00Z">
        <w:r w:rsidRPr="00123DCA" w:rsidDel="0000127E">
          <w:rPr>
            <w:rFonts w:asciiTheme="minorHAnsi" w:hAnsiTheme="minorHAnsi" w:cstheme="minorHAnsi"/>
            <w:sz w:val="23"/>
            <w:szCs w:val="23"/>
          </w:rPr>
          <w:delText>robot were to experience such forces.</w:delText>
        </w:r>
      </w:del>
      <w:ins w:id="79" w:author="Reza Rajan" w:date="2020-03-29T00:49:00Z">
        <w:r w:rsidR="0000127E" w:rsidRPr="00123DCA">
          <w:rPr>
            <w:rFonts w:asciiTheme="minorHAnsi" w:hAnsiTheme="minorHAnsi" w:cstheme="minorHAnsi"/>
            <w:sz w:val="23"/>
            <w:szCs w:val="23"/>
          </w:rPr>
          <w:t>.</w:t>
        </w:r>
      </w:ins>
    </w:p>
    <w:p w14:paraId="160C46CC" w14:textId="7004CB69" w:rsidR="002920CF" w:rsidRPr="00123DCA" w:rsidRDefault="002920CF" w:rsidP="00EB77E3">
      <w:pPr>
        <w:jc w:val="both"/>
        <w:rPr>
          <w:rFonts w:asciiTheme="minorHAnsi" w:hAnsiTheme="minorHAnsi" w:cstheme="minorHAnsi"/>
          <w:sz w:val="23"/>
          <w:szCs w:val="23"/>
        </w:rPr>
      </w:pPr>
    </w:p>
    <w:p w14:paraId="23425386" w14:textId="3B9B79AA" w:rsidR="002920CF" w:rsidRPr="00123DCA" w:rsidRDefault="002920CF" w:rsidP="00EB77E3">
      <w:pPr>
        <w:pStyle w:val="Heading2"/>
        <w:jc w:val="both"/>
        <w:rPr>
          <w:rFonts w:asciiTheme="minorHAnsi" w:hAnsiTheme="minorHAnsi" w:cstheme="minorHAnsi"/>
        </w:rPr>
      </w:pPr>
      <w:r w:rsidRPr="00123DCA">
        <w:rPr>
          <w:rFonts w:asciiTheme="minorHAnsi" w:hAnsiTheme="minorHAnsi" w:cstheme="minorHAnsi"/>
        </w:rPr>
        <w:t>Precautions</w:t>
      </w:r>
    </w:p>
    <w:p w14:paraId="5854C333" w14:textId="13FCC02F" w:rsidR="009C7943" w:rsidRPr="00123DCA" w:rsidRDefault="002920CF" w:rsidP="00EB77E3">
      <w:pPr>
        <w:pStyle w:val="ListParagraph"/>
        <w:numPr>
          <w:ilvl w:val="0"/>
          <w:numId w:val="1"/>
        </w:numPr>
        <w:jc w:val="both"/>
        <w:rPr>
          <w:rFonts w:asciiTheme="minorHAnsi" w:hAnsiTheme="minorHAnsi" w:cstheme="minorHAnsi"/>
        </w:rPr>
      </w:pPr>
      <w:r w:rsidRPr="00123DCA">
        <w:rPr>
          <w:rFonts w:asciiTheme="minorHAnsi" w:hAnsiTheme="minorHAnsi" w:cstheme="minorHAnsi"/>
          <w:sz w:val="23"/>
          <w:szCs w:val="23"/>
        </w:rPr>
        <w:t xml:space="preserve">The radius of influence of an obstacle must be set to a sufficiently high value to </w:t>
      </w:r>
      <w:r w:rsidR="00980B06" w:rsidRPr="00123DCA">
        <w:rPr>
          <w:rFonts w:asciiTheme="minorHAnsi" w:hAnsiTheme="minorHAnsi" w:cstheme="minorHAnsi"/>
          <w:sz w:val="23"/>
          <w:szCs w:val="23"/>
        </w:rPr>
        <w:t>generate effective repulsive fields which overcome attractive forces, or else the robot may collide with obstacles;</w:t>
      </w:r>
    </w:p>
    <w:p w14:paraId="258CAAE0" w14:textId="71970B54" w:rsidR="00980B06" w:rsidRPr="00123DCA" w:rsidRDefault="003533D5" w:rsidP="00EB77E3">
      <w:pPr>
        <w:pStyle w:val="ListParagraph"/>
        <w:numPr>
          <w:ilvl w:val="0"/>
          <w:numId w:val="1"/>
        </w:numPr>
        <w:jc w:val="both"/>
        <w:rPr>
          <w:rFonts w:asciiTheme="minorHAnsi" w:hAnsiTheme="minorHAnsi" w:cstheme="minorHAnsi"/>
        </w:rPr>
      </w:pPr>
      <w:r w:rsidRPr="00123DCA">
        <w:rPr>
          <w:rFonts w:asciiTheme="minorHAnsi" w:hAnsiTheme="minorHAnsi" w:cstheme="minorHAnsi"/>
          <w:sz w:val="23"/>
          <w:szCs w:val="23"/>
        </w:rPr>
        <w:t xml:space="preserve">The timestep must be small enough </w:t>
      </w:r>
      <w:r w:rsidR="00956034" w:rsidRPr="00123DCA">
        <w:rPr>
          <w:rFonts w:asciiTheme="minorHAnsi" w:hAnsiTheme="minorHAnsi" w:cstheme="minorHAnsi"/>
          <w:sz w:val="23"/>
          <w:szCs w:val="23"/>
        </w:rPr>
        <w:t xml:space="preserve">to effectively simulate </w:t>
      </w:r>
      <w:r w:rsidR="008A1C37" w:rsidRPr="00123DCA">
        <w:rPr>
          <w:rFonts w:asciiTheme="minorHAnsi" w:hAnsiTheme="minorHAnsi" w:cstheme="minorHAnsi"/>
          <w:sz w:val="23"/>
          <w:szCs w:val="23"/>
        </w:rPr>
        <w:t>every instance of</w:t>
      </w:r>
      <w:r w:rsidR="00FE44C9" w:rsidRPr="00123DCA">
        <w:rPr>
          <w:rFonts w:asciiTheme="minorHAnsi" w:hAnsiTheme="minorHAnsi" w:cstheme="minorHAnsi"/>
          <w:sz w:val="23"/>
          <w:szCs w:val="23"/>
        </w:rPr>
        <w:t xml:space="preserve"> repulsive forces </w:t>
      </w:r>
      <w:r w:rsidR="008A1C37" w:rsidRPr="00123DCA">
        <w:rPr>
          <w:rFonts w:asciiTheme="minorHAnsi" w:hAnsiTheme="minorHAnsi" w:cstheme="minorHAnsi"/>
          <w:sz w:val="23"/>
          <w:szCs w:val="23"/>
        </w:rPr>
        <w:t xml:space="preserve">acting </w:t>
      </w:r>
      <w:r w:rsidR="00FE44C9" w:rsidRPr="00123DCA">
        <w:rPr>
          <w:rFonts w:asciiTheme="minorHAnsi" w:hAnsiTheme="minorHAnsi" w:cstheme="minorHAnsi"/>
          <w:sz w:val="23"/>
          <w:szCs w:val="23"/>
        </w:rPr>
        <w:t>on the robot</w:t>
      </w:r>
      <w:r w:rsidR="008A1C37" w:rsidRPr="00123DCA">
        <w:rPr>
          <w:rFonts w:asciiTheme="minorHAnsi" w:hAnsiTheme="minorHAnsi" w:cstheme="minorHAnsi"/>
          <w:sz w:val="23"/>
          <w:szCs w:val="23"/>
        </w:rPr>
        <w:t>;</w:t>
      </w:r>
    </w:p>
    <w:p w14:paraId="4A9A87A2" w14:textId="520B7739" w:rsidR="008A1C37" w:rsidRPr="00123DCA" w:rsidRDefault="000D32F3" w:rsidP="00EB77E3">
      <w:pPr>
        <w:pStyle w:val="ListParagraph"/>
        <w:numPr>
          <w:ilvl w:val="0"/>
          <w:numId w:val="1"/>
        </w:numPr>
        <w:jc w:val="both"/>
        <w:rPr>
          <w:rFonts w:asciiTheme="minorHAnsi" w:hAnsiTheme="minorHAnsi" w:cstheme="minorHAnsi"/>
        </w:rPr>
      </w:pPr>
      <w:r w:rsidRPr="00123DCA">
        <w:rPr>
          <w:rFonts w:asciiTheme="minorHAnsi" w:hAnsiTheme="minorHAnsi" w:cstheme="minorHAnsi"/>
          <w:sz w:val="23"/>
          <w:szCs w:val="23"/>
        </w:rPr>
        <w:t xml:space="preserve">Take care to avoid local minima which will cause the robot to </w:t>
      </w:r>
      <w:r w:rsidR="00DB69F6" w:rsidRPr="00123DCA">
        <w:rPr>
          <w:rFonts w:asciiTheme="minorHAnsi" w:hAnsiTheme="minorHAnsi" w:cstheme="minorHAnsi"/>
          <w:sz w:val="23"/>
          <w:szCs w:val="23"/>
        </w:rPr>
        <w:t>collide or</w:t>
      </w:r>
      <w:r w:rsidRPr="00123DCA">
        <w:rPr>
          <w:rFonts w:asciiTheme="minorHAnsi" w:hAnsiTheme="minorHAnsi" w:cstheme="minorHAnsi"/>
          <w:sz w:val="23"/>
          <w:szCs w:val="23"/>
        </w:rPr>
        <w:t xml:space="preserve"> </w:t>
      </w:r>
      <w:r w:rsidR="007F241D" w:rsidRPr="00123DCA">
        <w:rPr>
          <w:rFonts w:asciiTheme="minorHAnsi" w:hAnsiTheme="minorHAnsi" w:cstheme="minorHAnsi"/>
          <w:sz w:val="23"/>
          <w:szCs w:val="23"/>
        </w:rPr>
        <w:t>move in a loop.</w:t>
      </w:r>
    </w:p>
    <w:p w14:paraId="1CE9A8D7" w14:textId="620E7012" w:rsidR="002B7507" w:rsidRPr="00123DCA" w:rsidRDefault="002B7507" w:rsidP="00EB77E3">
      <w:pPr>
        <w:jc w:val="both"/>
        <w:rPr>
          <w:rFonts w:asciiTheme="minorHAnsi" w:hAnsiTheme="minorHAnsi" w:cstheme="minorHAnsi"/>
        </w:rPr>
      </w:pPr>
    </w:p>
    <w:p w14:paraId="74418A66" w14:textId="6DD8A32A" w:rsidR="002B7507" w:rsidRPr="00123DCA" w:rsidRDefault="002B7507" w:rsidP="00EB77E3">
      <w:pPr>
        <w:pStyle w:val="Heading2"/>
        <w:jc w:val="both"/>
        <w:rPr>
          <w:rFonts w:asciiTheme="minorHAnsi" w:hAnsiTheme="minorHAnsi" w:cstheme="minorHAnsi"/>
        </w:rPr>
      </w:pPr>
      <w:r w:rsidRPr="00123DCA">
        <w:rPr>
          <w:rFonts w:asciiTheme="minorHAnsi" w:hAnsiTheme="minorHAnsi" w:cstheme="minorHAnsi"/>
        </w:rPr>
        <w:t>Implementati</w:t>
      </w:r>
      <w:r w:rsidR="00C55E98" w:rsidRPr="00123DCA">
        <w:rPr>
          <w:rFonts w:asciiTheme="minorHAnsi" w:hAnsiTheme="minorHAnsi" w:cstheme="minorHAnsi"/>
        </w:rPr>
        <w:t>on:</w:t>
      </w:r>
    </w:p>
    <w:p w14:paraId="62718463" w14:textId="54BB7300" w:rsidR="00F760E3" w:rsidRPr="00123DCA" w:rsidDel="00162C0B" w:rsidRDefault="00C55E98" w:rsidP="002F49B1">
      <w:pPr>
        <w:jc w:val="both"/>
        <w:rPr>
          <w:del w:id="80" w:author="Reza Rajan" w:date="2020-03-29T03:51:00Z"/>
          <w:rFonts w:asciiTheme="minorHAnsi" w:hAnsiTheme="minorHAnsi" w:cstheme="minorHAnsi"/>
          <w:sz w:val="23"/>
          <w:szCs w:val="23"/>
        </w:rPr>
      </w:pPr>
      <w:r w:rsidRPr="00123DCA">
        <w:rPr>
          <w:rFonts w:asciiTheme="minorHAnsi" w:hAnsiTheme="minorHAnsi" w:cstheme="minorHAnsi"/>
          <w:sz w:val="23"/>
          <w:szCs w:val="23"/>
        </w:rPr>
        <w:t xml:space="preserve">The goal is to move the robot from the top left of the map (5,5) to the bottom right (95,95). </w:t>
      </w:r>
      <w:r w:rsidRPr="00123DCA">
        <w:rPr>
          <w:rFonts w:asciiTheme="minorHAnsi" w:hAnsiTheme="minorHAnsi" w:cstheme="minorHAnsi"/>
          <w:i/>
          <w:iCs/>
          <w:sz w:val="23"/>
          <w:szCs w:val="23"/>
          <w:rPrChange w:id="81" w:author="Reza Rajan" w:date="2020-03-29T05:45:00Z">
            <w:rPr>
              <w:rFonts w:asciiTheme="minorHAnsi" w:hAnsiTheme="minorHAnsi" w:cstheme="minorHAnsi"/>
              <w:sz w:val="23"/>
              <w:szCs w:val="23"/>
            </w:rPr>
          </w:rPrChange>
        </w:rPr>
        <w:t>Note that the</w:t>
      </w:r>
      <w:r w:rsidR="00B022B8" w:rsidRPr="00123DCA">
        <w:rPr>
          <w:rFonts w:asciiTheme="minorHAnsi" w:hAnsiTheme="minorHAnsi" w:cstheme="minorHAnsi"/>
          <w:i/>
          <w:iCs/>
          <w:sz w:val="23"/>
          <w:szCs w:val="23"/>
          <w:rPrChange w:id="82" w:author="Reza Rajan" w:date="2020-03-29T05:45:00Z">
            <w:rPr>
              <w:rFonts w:asciiTheme="minorHAnsi" w:hAnsiTheme="minorHAnsi" w:cstheme="minorHAnsi"/>
              <w:sz w:val="23"/>
              <w:szCs w:val="23"/>
            </w:rPr>
          </w:rPrChange>
        </w:rPr>
        <w:t xml:space="preserve"> coordinate</w:t>
      </w:r>
      <w:r w:rsidRPr="00123DCA">
        <w:rPr>
          <w:rFonts w:asciiTheme="minorHAnsi" w:hAnsiTheme="minorHAnsi" w:cstheme="minorHAnsi"/>
          <w:i/>
          <w:iCs/>
          <w:sz w:val="23"/>
          <w:szCs w:val="23"/>
          <w:rPrChange w:id="83" w:author="Reza Rajan" w:date="2020-03-29T05:45:00Z">
            <w:rPr>
              <w:rFonts w:asciiTheme="minorHAnsi" w:hAnsiTheme="minorHAnsi" w:cstheme="minorHAnsi"/>
              <w:sz w:val="23"/>
              <w:szCs w:val="23"/>
            </w:rPr>
          </w:rPrChange>
        </w:rPr>
        <w:t xml:space="preserve"> convention used</w:t>
      </w:r>
      <w:r w:rsidR="003E240F" w:rsidRPr="00123DCA">
        <w:rPr>
          <w:rFonts w:asciiTheme="minorHAnsi" w:hAnsiTheme="minorHAnsi" w:cstheme="minorHAnsi"/>
          <w:i/>
          <w:iCs/>
          <w:sz w:val="23"/>
          <w:szCs w:val="23"/>
          <w:rPrChange w:id="84" w:author="Reza Rajan" w:date="2020-03-29T05:45:00Z">
            <w:rPr>
              <w:rFonts w:asciiTheme="minorHAnsi" w:hAnsiTheme="minorHAnsi" w:cstheme="minorHAnsi"/>
              <w:sz w:val="23"/>
              <w:szCs w:val="23"/>
            </w:rPr>
          </w:rPrChange>
        </w:rPr>
        <w:t xml:space="preserve"> </w:t>
      </w:r>
      <w:del w:id="85" w:author="Reza Rajan" w:date="2020-03-29T00:55:00Z">
        <w:r w:rsidR="003E240F" w:rsidRPr="00123DCA" w:rsidDel="00860978">
          <w:rPr>
            <w:rFonts w:asciiTheme="minorHAnsi" w:hAnsiTheme="minorHAnsi" w:cstheme="minorHAnsi"/>
            <w:i/>
            <w:iCs/>
            <w:sz w:val="23"/>
            <w:szCs w:val="23"/>
            <w:rPrChange w:id="86" w:author="Reza Rajan" w:date="2020-03-29T05:45:00Z">
              <w:rPr>
                <w:rFonts w:asciiTheme="minorHAnsi" w:hAnsiTheme="minorHAnsi" w:cstheme="minorHAnsi"/>
                <w:sz w:val="23"/>
                <w:szCs w:val="23"/>
              </w:rPr>
            </w:rPrChange>
          </w:rPr>
          <w:delText xml:space="preserve">in the </w:delText>
        </w:r>
        <w:r w:rsidR="00D9445D" w:rsidRPr="00123DCA" w:rsidDel="00860978">
          <w:rPr>
            <w:rFonts w:asciiTheme="minorHAnsi" w:hAnsiTheme="minorHAnsi" w:cstheme="minorHAnsi"/>
            <w:i/>
            <w:iCs/>
            <w:sz w:val="23"/>
            <w:szCs w:val="23"/>
            <w:rPrChange w:id="87" w:author="Reza Rajan" w:date="2020-03-29T05:45:00Z">
              <w:rPr>
                <w:rFonts w:asciiTheme="minorHAnsi" w:hAnsiTheme="minorHAnsi" w:cstheme="minorHAnsi"/>
                <w:sz w:val="23"/>
                <w:szCs w:val="23"/>
              </w:rPr>
            </w:rPrChange>
          </w:rPr>
          <w:delText>plot</w:delText>
        </w:r>
      </w:del>
      <w:ins w:id="88" w:author="Reza Rajan" w:date="2020-03-29T00:55:00Z">
        <w:r w:rsidR="00860978" w:rsidRPr="00123DCA">
          <w:rPr>
            <w:rFonts w:asciiTheme="minorHAnsi" w:hAnsiTheme="minorHAnsi" w:cstheme="minorHAnsi"/>
            <w:i/>
            <w:iCs/>
            <w:sz w:val="23"/>
            <w:szCs w:val="23"/>
          </w:rPr>
          <w:t>here</w:t>
        </w:r>
      </w:ins>
      <w:r w:rsidR="00D9445D" w:rsidRPr="00123DCA">
        <w:rPr>
          <w:rFonts w:asciiTheme="minorHAnsi" w:hAnsiTheme="minorHAnsi" w:cstheme="minorHAnsi"/>
          <w:i/>
          <w:iCs/>
          <w:sz w:val="23"/>
          <w:szCs w:val="23"/>
          <w:rPrChange w:id="89" w:author="Reza Rajan" w:date="2020-03-29T05:45:00Z">
            <w:rPr>
              <w:rFonts w:asciiTheme="minorHAnsi" w:hAnsiTheme="minorHAnsi" w:cstheme="minorHAnsi"/>
              <w:sz w:val="23"/>
              <w:szCs w:val="23"/>
            </w:rPr>
          </w:rPrChange>
        </w:rPr>
        <w:t xml:space="preserve"> varies from that </w:t>
      </w:r>
      <w:ins w:id="90" w:author="Reza Rajan" w:date="2020-03-29T00:50:00Z">
        <w:r w:rsidR="004C43DA" w:rsidRPr="00123DCA">
          <w:rPr>
            <w:rFonts w:asciiTheme="minorHAnsi" w:hAnsiTheme="minorHAnsi" w:cstheme="minorHAnsi"/>
            <w:i/>
            <w:iCs/>
            <w:sz w:val="23"/>
            <w:szCs w:val="23"/>
          </w:rPr>
          <w:t xml:space="preserve">shown in the results, </w:t>
        </w:r>
      </w:ins>
      <w:del w:id="91" w:author="Reza Rajan" w:date="2020-03-29T00:50:00Z">
        <w:r w:rsidR="00D9445D" w:rsidRPr="00123DCA" w:rsidDel="004C43DA">
          <w:rPr>
            <w:rFonts w:asciiTheme="minorHAnsi" w:hAnsiTheme="minorHAnsi" w:cstheme="minorHAnsi"/>
            <w:i/>
            <w:iCs/>
            <w:sz w:val="23"/>
            <w:szCs w:val="23"/>
            <w:rPrChange w:id="92" w:author="Reza Rajan" w:date="2020-03-29T05:45:00Z">
              <w:rPr>
                <w:rFonts w:asciiTheme="minorHAnsi" w:hAnsiTheme="minorHAnsi" w:cstheme="minorHAnsi"/>
                <w:sz w:val="23"/>
                <w:szCs w:val="23"/>
              </w:rPr>
            </w:rPrChange>
          </w:rPr>
          <w:delText xml:space="preserve">described here </w:delText>
        </w:r>
      </w:del>
      <w:r w:rsidR="00D9445D" w:rsidRPr="00123DCA">
        <w:rPr>
          <w:rFonts w:asciiTheme="minorHAnsi" w:hAnsiTheme="minorHAnsi" w:cstheme="minorHAnsi"/>
          <w:i/>
          <w:iCs/>
          <w:sz w:val="23"/>
          <w:szCs w:val="23"/>
          <w:rPrChange w:id="93" w:author="Reza Rajan" w:date="2020-03-29T05:45:00Z">
            <w:rPr>
              <w:rFonts w:asciiTheme="minorHAnsi" w:hAnsiTheme="minorHAnsi" w:cstheme="minorHAnsi"/>
              <w:sz w:val="23"/>
              <w:szCs w:val="23"/>
            </w:rPr>
          </w:rPrChange>
        </w:rPr>
        <w:t>but corresponds to the same locations.</w:t>
      </w:r>
    </w:p>
    <w:p w14:paraId="25D746DD" w14:textId="7CD40798" w:rsidR="00F760E3" w:rsidRPr="00123DCA" w:rsidRDefault="00F760E3" w:rsidP="002F49B1">
      <w:pPr>
        <w:jc w:val="both"/>
        <w:rPr>
          <w:ins w:id="94" w:author="Reza Rajan" w:date="2020-03-29T03:51:00Z"/>
          <w:rFonts w:asciiTheme="minorHAnsi" w:hAnsiTheme="minorHAnsi" w:cstheme="minorHAnsi"/>
          <w:sz w:val="23"/>
          <w:szCs w:val="23"/>
        </w:rPr>
      </w:pPr>
    </w:p>
    <w:p w14:paraId="6D3447DB" w14:textId="09B57D4B" w:rsidR="00162C0B" w:rsidRPr="00123DCA" w:rsidDel="00162C0B" w:rsidRDefault="00162C0B">
      <w:pPr>
        <w:jc w:val="both"/>
        <w:rPr>
          <w:del w:id="95" w:author="Reza Rajan" w:date="2020-03-29T03:51:00Z"/>
          <w:rFonts w:asciiTheme="minorHAnsi" w:hAnsiTheme="minorHAnsi" w:cstheme="minorHAnsi"/>
          <w:sz w:val="23"/>
          <w:szCs w:val="23"/>
        </w:rPr>
      </w:pPr>
    </w:p>
    <w:p w14:paraId="123AF3AE" w14:textId="00B2AF02" w:rsidR="00C55E98" w:rsidRPr="00123DCA" w:rsidRDefault="00F760E3" w:rsidP="007422A1">
      <w:pPr>
        <w:jc w:val="both"/>
        <w:rPr>
          <w:ins w:id="96" w:author="Reza Rajan" w:date="2020-03-28T18:38:00Z"/>
          <w:rFonts w:asciiTheme="minorHAnsi" w:hAnsiTheme="minorHAnsi" w:cstheme="minorHAnsi"/>
          <w:sz w:val="23"/>
          <w:szCs w:val="23"/>
        </w:rPr>
      </w:pPr>
      <w:r w:rsidRPr="00123DCA">
        <w:rPr>
          <w:rFonts w:asciiTheme="minorHAnsi" w:hAnsiTheme="minorHAnsi" w:cstheme="minorHAnsi"/>
          <w:sz w:val="23"/>
          <w:szCs w:val="23"/>
        </w:rPr>
        <w:t xml:space="preserve">The map is also modified for performance reasons </w:t>
      </w:r>
      <w:r w:rsidR="00A40235" w:rsidRPr="00123DCA">
        <w:rPr>
          <w:rFonts w:asciiTheme="minorHAnsi" w:hAnsiTheme="minorHAnsi" w:cstheme="minorHAnsi"/>
          <w:sz w:val="23"/>
          <w:szCs w:val="23"/>
        </w:rPr>
        <w:t>–</w:t>
      </w:r>
      <w:r w:rsidRPr="00123DCA">
        <w:rPr>
          <w:rFonts w:asciiTheme="minorHAnsi" w:hAnsiTheme="minorHAnsi" w:cstheme="minorHAnsi"/>
          <w:sz w:val="23"/>
          <w:szCs w:val="23"/>
        </w:rPr>
        <w:t xml:space="preserve"> </w:t>
      </w:r>
      <w:r w:rsidR="00A40235" w:rsidRPr="00123DCA">
        <w:rPr>
          <w:rFonts w:asciiTheme="minorHAnsi" w:hAnsiTheme="minorHAnsi" w:cstheme="minorHAnsi"/>
          <w:sz w:val="23"/>
          <w:szCs w:val="23"/>
        </w:rPr>
        <w:t>only obstacle edges are considered</w:t>
      </w:r>
      <w:r w:rsidR="00C016C1" w:rsidRPr="00123DCA">
        <w:rPr>
          <w:rFonts w:asciiTheme="minorHAnsi" w:hAnsiTheme="minorHAnsi" w:cstheme="minorHAnsi"/>
          <w:sz w:val="23"/>
          <w:szCs w:val="23"/>
        </w:rPr>
        <w:t xml:space="preserve"> rather than performing potential field calculations for each </w:t>
      </w:r>
      <w:r w:rsidR="000D5290" w:rsidRPr="00123DCA">
        <w:rPr>
          <w:rFonts w:asciiTheme="minorHAnsi" w:hAnsiTheme="minorHAnsi" w:cstheme="minorHAnsi"/>
          <w:sz w:val="23"/>
          <w:szCs w:val="23"/>
        </w:rPr>
        <w:t>pixel corresponding to an obstacle. Since this is done,</w:t>
      </w:r>
      <w:r w:rsidR="007003C5" w:rsidRPr="00123DCA">
        <w:rPr>
          <w:rFonts w:asciiTheme="minorHAnsi" w:hAnsiTheme="minorHAnsi" w:cstheme="minorHAnsi"/>
          <w:sz w:val="23"/>
          <w:szCs w:val="23"/>
        </w:rPr>
        <w:t xml:space="preserve"> the scaling factor for the repulsive forces must be increased to compensate for all the pixels which are not considered, i.e. to generate an effective repulsive force for obstacle edges only.</w:t>
      </w:r>
      <w:r w:rsidR="00546BE1" w:rsidRPr="00123DCA">
        <w:rPr>
          <w:rFonts w:asciiTheme="minorHAnsi" w:hAnsiTheme="minorHAnsi" w:cstheme="minorHAnsi"/>
          <w:sz w:val="23"/>
          <w:szCs w:val="23"/>
        </w:rPr>
        <w:t xml:space="preserve"> </w:t>
      </w:r>
      <w:r w:rsidR="00320854" w:rsidRPr="00123DCA">
        <w:rPr>
          <w:rFonts w:asciiTheme="minorHAnsi" w:hAnsiTheme="minorHAnsi" w:cstheme="minorHAnsi"/>
          <w:sz w:val="23"/>
          <w:szCs w:val="23"/>
        </w:rPr>
        <w:t>A goal tolerance i</w:t>
      </w:r>
      <w:r w:rsidR="00D87B55" w:rsidRPr="00123DCA">
        <w:rPr>
          <w:rFonts w:asciiTheme="minorHAnsi" w:hAnsiTheme="minorHAnsi" w:cstheme="minorHAnsi"/>
          <w:sz w:val="23"/>
          <w:szCs w:val="23"/>
        </w:rPr>
        <w:t xml:space="preserve">s also set </w:t>
      </w:r>
      <w:r w:rsidR="00346954" w:rsidRPr="00123DCA">
        <w:rPr>
          <w:rFonts w:asciiTheme="minorHAnsi" w:hAnsiTheme="minorHAnsi" w:cstheme="minorHAnsi"/>
          <w:sz w:val="23"/>
          <w:szCs w:val="23"/>
        </w:rPr>
        <w:t>to allow faster convergence to a goal</w:t>
      </w:r>
      <w:r w:rsidR="007422A1" w:rsidRPr="00123DCA">
        <w:rPr>
          <w:rFonts w:asciiTheme="minorHAnsi" w:hAnsiTheme="minorHAnsi" w:cstheme="minorHAnsi"/>
          <w:sz w:val="23"/>
          <w:szCs w:val="23"/>
        </w:rPr>
        <w:t>.</w:t>
      </w:r>
    </w:p>
    <w:p w14:paraId="61F09C0B" w14:textId="669F344D" w:rsidR="00F816D4" w:rsidRPr="00123DCA" w:rsidRDefault="00F816D4" w:rsidP="007422A1">
      <w:pPr>
        <w:jc w:val="both"/>
        <w:rPr>
          <w:ins w:id="97" w:author="Reza Rajan" w:date="2020-03-28T18:38:00Z"/>
          <w:rFonts w:asciiTheme="minorHAnsi" w:hAnsiTheme="minorHAnsi" w:cstheme="minorHAnsi"/>
          <w:sz w:val="23"/>
          <w:szCs w:val="23"/>
        </w:rPr>
      </w:pPr>
    </w:p>
    <w:p w14:paraId="7DA17FC0" w14:textId="77777777" w:rsidR="00F816D4" w:rsidRPr="00123DCA" w:rsidRDefault="00F816D4">
      <w:pPr>
        <w:pStyle w:val="Heading3"/>
        <w:rPr>
          <w:ins w:id="98" w:author="Reza Rajan" w:date="2020-03-28T18:38:00Z"/>
          <w:rFonts w:asciiTheme="minorHAnsi" w:hAnsiTheme="minorHAnsi" w:cstheme="minorHAnsi"/>
          <w:rPrChange w:id="99" w:author="Reza Rajan" w:date="2020-03-29T05:45:00Z">
            <w:rPr>
              <w:ins w:id="100" w:author="Reza Rajan" w:date="2020-03-28T18:38:00Z"/>
            </w:rPr>
          </w:rPrChange>
        </w:rPr>
        <w:pPrChange w:id="101" w:author="Reza Rajan" w:date="2020-03-28T18:39:00Z">
          <w:pPr>
            <w:pStyle w:val="Heading2"/>
          </w:pPr>
        </w:pPrChange>
      </w:pPr>
      <w:ins w:id="102" w:author="Reza Rajan" w:date="2020-03-28T18:38:00Z">
        <w:r w:rsidRPr="00123DCA">
          <w:rPr>
            <w:rFonts w:asciiTheme="minorHAnsi" w:hAnsiTheme="minorHAnsi" w:cstheme="minorHAnsi"/>
            <w:rPrChange w:id="103" w:author="Reza Rajan" w:date="2020-03-29T05:45:00Z">
              <w:rPr/>
            </w:rPrChange>
          </w:rPr>
          <w:t>Parameters</w:t>
        </w:r>
      </w:ins>
    </w:p>
    <w:p w14:paraId="37AEF6F7" w14:textId="77777777" w:rsidR="00F816D4" w:rsidRPr="00123DCA" w:rsidRDefault="00F816D4" w:rsidP="00F816D4">
      <w:pPr>
        <w:rPr>
          <w:ins w:id="104" w:author="Reza Rajan" w:date="2020-03-28T18:38:00Z"/>
          <w:rFonts w:asciiTheme="minorHAnsi" w:hAnsiTheme="minorHAnsi" w:cstheme="minorHAnsi"/>
          <w:sz w:val="23"/>
          <w:szCs w:val="23"/>
        </w:rPr>
      </w:pPr>
      <w:ins w:id="105" w:author="Reza Rajan" w:date="2020-03-28T18:38:00Z">
        <w:r w:rsidRPr="00123DCA">
          <w:rPr>
            <w:rFonts w:asciiTheme="minorHAnsi" w:hAnsiTheme="minorHAnsi" w:cstheme="minorHAnsi"/>
            <w:sz w:val="23"/>
            <w:szCs w:val="23"/>
          </w:rPr>
          <w:t>The following parameters are used:</w:t>
        </w:r>
      </w:ins>
    </w:p>
    <w:p w14:paraId="4E453247" w14:textId="58ADDCD5" w:rsidR="00F816D4" w:rsidRPr="00123DCA" w:rsidRDefault="00DC7CB4" w:rsidP="00F816D4">
      <w:pPr>
        <w:pStyle w:val="ListParagraph"/>
        <w:numPr>
          <w:ilvl w:val="0"/>
          <w:numId w:val="3"/>
        </w:numPr>
        <w:rPr>
          <w:ins w:id="106" w:author="Reza Rajan" w:date="2020-03-28T18:38:00Z"/>
          <w:rFonts w:asciiTheme="minorHAnsi" w:hAnsiTheme="minorHAnsi" w:cstheme="minorHAnsi"/>
          <w:sz w:val="22"/>
          <w:szCs w:val="22"/>
        </w:rPr>
      </w:pPr>
      <m:oMath>
        <m:r>
          <w:ins w:id="107" w:author="Reza Rajan" w:date="2020-03-28T18:40:00Z">
            <w:rPr>
              <w:rFonts w:ascii="Cambria Math" w:hAnsi="Cambria Math" w:cstheme="minorHAnsi"/>
              <w:sz w:val="22"/>
              <w:szCs w:val="22"/>
            </w:rPr>
            <m:t xml:space="preserve">Obstacle </m:t>
          </w:ins>
        </m:r>
        <m:r>
          <w:ins w:id="108" w:author="Reza Rajan" w:date="2020-03-28T18:40:00Z">
            <w:rPr>
              <w:rFonts w:ascii="Cambria Math" w:hAnsi="Cambria Math" w:cstheme="minorHAnsi"/>
              <w:sz w:val="22"/>
              <w:szCs w:val="22"/>
              <w:rPrChange w:id="109" w:author="Reza Rajan" w:date="2020-03-29T05:45:00Z">
                <w:rPr>
                  <w:rFonts w:ascii="Cambria Math" w:hAnsi="Cambria Math" w:cstheme="minorHAnsi"/>
                  <w:sz w:val="22"/>
                  <w:szCs w:val="22"/>
                </w:rPr>
              </w:rPrChange>
            </w:rPr>
            <m:t xml:space="preserve">Influence Region, </m:t>
          </w:ins>
        </m:r>
        <m:sSub>
          <m:sSubPr>
            <m:ctrlPr>
              <w:ins w:id="110" w:author="Reza Rajan" w:date="2020-03-28T18:40:00Z">
                <w:rPr>
                  <w:rFonts w:ascii="Cambria Math" w:hAnsi="Cambria Math" w:cstheme="minorHAnsi"/>
                  <w:i/>
                  <w:sz w:val="20"/>
                  <w:szCs w:val="20"/>
                </w:rPr>
              </w:ins>
            </m:ctrlPr>
          </m:sSubPr>
          <m:e>
            <m:r>
              <w:ins w:id="111" w:author="Reza Rajan" w:date="2020-03-28T18:40:00Z">
                <w:rPr>
                  <w:rFonts w:ascii="Cambria Math" w:hAnsi="Cambria Math" w:cstheme="minorHAnsi"/>
                  <w:sz w:val="20"/>
                  <w:szCs w:val="20"/>
                </w:rPr>
                <m:t>ρ</m:t>
              </w:ins>
            </m:r>
          </m:e>
          <m:sub>
            <m:r>
              <w:ins w:id="112" w:author="Reza Rajan" w:date="2020-03-28T18:40:00Z">
                <w:rPr>
                  <w:rFonts w:ascii="Cambria Math" w:hAnsi="Cambria Math" w:cstheme="minorHAnsi"/>
                  <w:sz w:val="20"/>
                  <w:szCs w:val="20"/>
                </w:rPr>
                <m:t>o</m:t>
              </w:ins>
            </m:r>
          </m:sub>
        </m:sSub>
        <m:r>
          <w:ins w:id="113" w:author="Reza Rajan" w:date="2020-03-28T18:40:00Z">
            <w:rPr>
              <w:rFonts w:ascii="Cambria Math" w:hAnsi="Cambria Math" w:cstheme="minorHAnsi"/>
              <w:sz w:val="22"/>
              <w:szCs w:val="22"/>
            </w:rPr>
            <m:t xml:space="preserve">= </m:t>
          </w:ins>
        </m:r>
        <m:r>
          <w:ins w:id="114" w:author="Reza Rajan" w:date="2020-03-28T18:38:00Z">
            <w:rPr>
              <w:rFonts w:ascii="Cambria Math" w:hAnsi="Cambria Math" w:cstheme="minorHAnsi"/>
              <w:sz w:val="22"/>
              <w:szCs w:val="22"/>
            </w:rPr>
            <m:t>40</m:t>
          </w:ins>
        </m:r>
        <m:r>
          <w:ins w:id="115" w:author="Reza Rajan" w:date="2020-03-28T18:41:00Z">
            <w:rPr>
              <w:rFonts w:ascii="Cambria Math" w:hAnsi="Cambria Math" w:cstheme="minorHAnsi"/>
              <w:sz w:val="22"/>
              <w:szCs w:val="22"/>
              <w:rPrChange w:id="116" w:author="Reza Rajan" w:date="2020-03-29T05:45:00Z">
                <w:rPr>
                  <w:rFonts w:ascii="Cambria Math" w:hAnsi="Cambria Math" w:cstheme="minorHAnsi"/>
                  <w:sz w:val="22"/>
                  <w:szCs w:val="22"/>
                </w:rPr>
              </w:rPrChange>
            </w:rPr>
            <m:t xml:space="preserve"> (pixels)</m:t>
          </w:ins>
        </m:r>
      </m:oMath>
      <w:ins w:id="117" w:author="Reza Rajan" w:date="2020-03-28T18:38:00Z">
        <w:r w:rsidR="00F816D4" w:rsidRPr="00123DCA">
          <w:rPr>
            <w:rFonts w:asciiTheme="minorHAnsi" w:hAnsiTheme="minorHAnsi" w:cstheme="minorHAnsi"/>
            <w:sz w:val="22"/>
            <w:szCs w:val="22"/>
          </w:rPr>
          <w:t xml:space="preserve"> </w:t>
        </w:r>
      </w:ins>
    </w:p>
    <w:p w14:paraId="4FA6B1BF" w14:textId="77777777" w:rsidR="00F816D4" w:rsidRPr="00123DCA" w:rsidRDefault="00F816D4" w:rsidP="00F816D4">
      <w:pPr>
        <w:pStyle w:val="ListParagraph"/>
        <w:numPr>
          <w:ilvl w:val="0"/>
          <w:numId w:val="3"/>
        </w:numPr>
        <w:rPr>
          <w:ins w:id="118" w:author="Reza Rajan" w:date="2020-03-28T18:38:00Z"/>
          <w:rFonts w:asciiTheme="minorHAnsi" w:hAnsiTheme="minorHAnsi" w:cstheme="minorHAnsi"/>
          <w:sz w:val="22"/>
          <w:szCs w:val="22"/>
        </w:rPr>
      </w:pPr>
      <m:oMath>
        <m:r>
          <w:ins w:id="119" w:author="Reza Rajan" w:date="2020-03-28T18:38:00Z">
            <w:rPr>
              <w:rFonts w:ascii="Cambria Math" w:hAnsi="Cambria Math" w:cstheme="minorHAnsi"/>
              <w:sz w:val="22"/>
              <w:szCs w:val="22"/>
            </w:rPr>
            <m:t xml:space="preserve">Attractive </m:t>
          </w:ins>
        </m:r>
        <m:r>
          <w:ins w:id="120" w:author="Reza Rajan" w:date="2020-03-28T18:38:00Z">
            <w:rPr>
              <w:rFonts w:ascii="Cambria Math" w:hAnsi="Cambria Math" w:cstheme="minorHAnsi"/>
              <w:sz w:val="22"/>
              <w:szCs w:val="22"/>
              <w:rPrChange w:id="121" w:author="Reza Rajan" w:date="2020-03-29T05:45:00Z">
                <w:rPr>
                  <w:rFonts w:ascii="Cambria Math" w:hAnsi="Cambria Math" w:cstheme="minorHAnsi"/>
                  <w:sz w:val="22"/>
                  <w:szCs w:val="22"/>
                </w:rPr>
              </w:rPrChange>
            </w:rPr>
            <m:t xml:space="preserve">Constant, </m:t>
          </w:ins>
        </m:r>
        <m:sSub>
          <m:sSubPr>
            <m:ctrlPr>
              <w:ins w:id="122" w:author="Reza Rajan" w:date="2020-03-28T18:38:00Z">
                <w:rPr>
                  <w:rFonts w:ascii="Cambria Math" w:hAnsi="Cambria Math" w:cstheme="minorHAnsi"/>
                  <w:i/>
                  <w:sz w:val="22"/>
                  <w:szCs w:val="22"/>
                </w:rPr>
              </w:ins>
            </m:ctrlPr>
          </m:sSubPr>
          <m:e>
            <m:r>
              <w:ins w:id="123" w:author="Reza Rajan" w:date="2020-03-28T18:38:00Z">
                <w:rPr>
                  <w:rFonts w:ascii="Cambria Math" w:hAnsi="Cambria Math" w:cstheme="minorHAnsi"/>
                  <w:sz w:val="22"/>
                  <w:szCs w:val="22"/>
                </w:rPr>
                <m:t>K</m:t>
              </w:ins>
            </m:r>
          </m:e>
          <m:sub>
            <m:r>
              <w:ins w:id="124" w:author="Reza Rajan" w:date="2020-03-28T18:38:00Z">
                <w:rPr>
                  <w:rFonts w:ascii="Cambria Math" w:hAnsi="Cambria Math" w:cstheme="minorHAnsi"/>
                  <w:sz w:val="22"/>
                  <w:szCs w:val="22"/>
                </w:rPr>
                <m:t>att</m:t>
              </w:ins>
            </m:r>
          </m:sub>
        </m:sSub>
        <m:r>
          <w:ins w:id="125" w:author="Reza Rajan" w:date="2020-03-28T18:38:00Z">
            <w:rPr>
              <w:rFonts w:ascii="Cambria Math" w:hAnsi="Cambria Math" w:cstheme="minorHAnsi"/>
              <w:sz w:val="22"/>
              <w:szCs w:val="22"/>
            </w:rPr>
            <m:t>=0.1</m:t>
          </w:ins>
        </m:r>
      </m:oMath>
    </w:p>
    <w:p w14:paraId="48FDD210" w14:textId="77777777" w:rsidR="00F816D4" w:rsidRPr="00123DCA" w:rsidRDefault="00F816D4" w:rsidP="00F816D4">
      <w:pPr>
        <w:pStyle w:val="ListParagraph"/>
        <w:numPr>
          <w:ilvl w:val="0"/>
          <w:numId w:val="3"/>
        </w:numPr>
        <w:rPr>
          <w:ins w:id="126" w:author="Reza Rajan" w:date="2020-03-28T18:38:00Z"/>
          <w:rFonts w:asciiTheme="minorHAnsi" w:hAnsiTheme="minorHAnsi" w:cstheme="minorHAnsi"/>
          <w:sz w:val="22"/>
          <w:szCs w:val="22"/>
        </w:rPr>
      </w:pPr>
      <m:oMath>
        <m:r>
          <w:ins w:id="127" w:author="Reza Rajan" w:date="2020-03-28T18:38:00Z">
            <w:rPr>
              <w:rFonts w:ascii="Cambria Math" w:hAnsi="Cambria Math" w:cstheme="minorHAnsi"/>
              <w:sz w:val="22"/>
              <w:szCs w:val="22"/>
            </w:rPr>
            <m:t xml:space="preserve">Repulsive </m:t>
          </w:ins>
        </m:r>
        <m:r>
          <w:ins w:id="128" w:author="Reza Rajan" w:date="2020-03-28T18:38:00Z">
            <w:rPr>
              <w:rFonts w:ascii="Cambria Math" w:hAnsi="Cambria Math" w:cstheme="minorHAnsi"/>
              <w:sz w:val="22"/>
              <w:szCs w:val="22"/>
              <w:rPrChange w:id="129" w:author="Reza Rajan" w:date="2020-03-29T05:45:00Z">
                <w:rPr>
                  <w:rFonts w:ascii="Cambria Math" w:hAnsi="Cambria Math" w:cstheme="minorHAnsi"/>
                  <w:sz w:val="22"/>
                  <w:szCs w:val="22"/>
                </w:rPr>
              </w:rPrChange>
            </w:rPr>
            <m:t xml:space="preserve">Constant, </m:t>
          </w:ins>
        </m:r>
        <m:sSub>
          <m:sSubPr>
            <m:ctrlPr>
              <w:ins w:id="130" w:author="Reza Rajan" w:date="2020-03-28T18:38:00Z">
                <w:rPr>
                  <w:rFonts w:ascii="Cambria Math" w:hAnsi="Cambria Math" w:cstheme="minorHAnsi"/>
                  <w:i/>
                  <w:sz w:val="22"/>
                  <w:szCs w:val="22"/>
                </w:rPr>
              </w:ins>
            </m:ctrlPr>
          </m:sSubPr>
          <m:e>
            <m:r>
              <w:ins w:id="131" w:author="Reza Rajan" w:date="2020-03-28T18:38:00Z">
                <w:rPr>
                  <w:rFonts w:ascii="Cambria Math" w:hAnsi="Cambria Math" w:cstheme="minorHAnsi"/>
                  <w:sz w:val="22"/>
                  <w:szCs w:val="22"/>
                </w:rPr>
                <m:t>K</m:t>
              </w:ins>
            </m:r>
          </m:e>
          <m:sub>
            <m:r>
              <w:ins w:id="132" w:author="Reza Rajan" w:date="2020-03-28T18:38:00Z">
                <w:rPr>
                  <w:rFonts w:ascii="Cambria Math" w:hAnsi="Cambria Math" w:cstheme="minorHAnsi"/>
                  <w:sz w:val="22"/>
                  <w:szCs w:val="22"/>
                </w:rPr>
                <m:t>rep</m:t>
              </w:ins>
            </m:r>
          </m:sub>
        </m:sSub>
        <m:r>
          <w:ins w:id="133" w:author="Reza Rajan" w:date="2020-03-28T18:38:00Z">
            <w:rPr>
              <w:rFonts w:ascii="Cambria Math" w:hAnsi="Cambria Math" w:cstheme="minorHAnsi"/>
              <w:sz w:val="22"/>
              <w:szCs w:val="22"/>
            </w:rPr>
            <m:t>=</m:t>
          </w:ins>
        </m:r>
        <m:f>
          <m:fPr>
            <m:ctrlPr>
              <w:ins w:id="134" w:author="Reza Rajan" w:date="2020-03-28T18:38:00Z">
                <w:rPr>
                  <w:rFonts w:ascii="Cambria Math" w:hAnsi="Cambria Math" w:cstheme="minorHAnsi"/>
                  <w:i/>
                  <w:sz w:val="22"/>
                  <w:szCs w:val="22"/>
                </w:rPr>
              </w:ins>
            </m:ctrlPr>
          </m:fPr>
          <m:num>
            <m:sSub>
              <m:sSubPr>
                <m:ctrlPr>
                  <w:ins w:id="135" w:author="Reza Rajan" w:date="2020-03-28T18:38:00Z">
                    <w:rPr>
                      <w:rFonts w:ascii="Cambria Math" w:hAnsi="Cambria Math" w:cstheme="minorHAnsi"/>
                      <w:i/>
                      <w:sz w:val="22"/>
                      <w:szCs w:val="22"/>
                    </w:rPr>
                  </w:ins>
                </m:ctrlPr>
              </m:sSubPr>
              <m:e>
                <m:r>
                  <w:ins w:id="136" w:author="Reza Rajan" w:date="2020-03-28T18:38:00Z">
                    <w:rPr>
                      <w:rFonts w:ascii="Cambria Math" w:hAnsi="Cambria Math" w:cstheme="minorHAnsi"/>
                      <w:sz w:val="22"/>
                      <w:szCs w:val="22"/>
                    </w:rPr>
                    <m:t>dist</m:t>
                  </w:ins>
                </m:r>
              </m:e>
              <m:sub>
                <m:r>
                  <w:ins w:id="137" w:author="Reza Rajan" w:date="2020-03-28T18:38:00Z">
                    <w:rPr>
                      <w:rFonts w:ascii="Cambria Math" w:hAnsi="Cambria Math" w:cstheme="minorHAnsi"/>
                      <w:sz w:val="22"/>
                      <w:szCs w:val="22"/>
                    </w:rPr>
                    <m:t>infl</m:t>
                  </w:ins>
                </m:r>
              </m:sub>
            </m:sSub>
          </m:num>
          <m:den>
            <m:sSub>
              <m:sSubPr>
                <m:ctrlPr>
                  <w:ins w:id="138" w:author="Reza Rajan" w:date="2020-03-28T18:38:00Z">
                    <w:rPr>
                      <w:rFonts w:ascii="Cambria Math" w:hAnsi="Cambria Math" w:cstheme="minorHAnsi"/>
                      <w:i/>
                      <w:sz w:val="22"/>
                      <w:szCs w:val="22"/>
                    </w:rPr>
                  </w:ins>
                </m:ctrlPr>
              </m:sSubPr>
              <m:e>
                <m:r>
                  <w:ins w:id="139" w:author="Reza Rajan" w:date="2020-03-28T18:38:00Z">
                    <w:rPr>
                      <w:rFonts w:ascii="Cambria Math" w:hAnsi="Cambria Math" w:cstheme="minorHAnsi"/>
                      <w:sz w:val="22"/>
                      <w:szCs w:val="22"/>
                    </w:rPr>
                    <m:t>K</m:t>
                  </w:ins>
                </m:r>
              </m:e>
              <m:sub>
                <m:r>
                  <w:ins w:id="140" w:author="Reza Rajan" w:date="2020-03-28T18:38:00Z">
                    <w:rPr>
                      <w:rFonts w:ascii="Cambria Math" w:hAnsi="Cambria Math" w:cstheme="minorHAnsi"/>
                      <w:sz w:val="22"/>
                      <w:szCs w:val="22"/>
                    </w:rPr>
                    <m:t>att</m:t>
                  </w:ins>
                </m:r>
              </m:sub>
            </m:sSub>
          </m:den>
        </m:f>
      </m:oMath>
    </w:p>
    <w:p w14:paraId="4C709C4F" w14:textId="728D5929" w:rsidR="00F816D4" w:rsidRPr="00123DCA" w:rsidRDefault="00F816D4" w:rsidP="00F816D4">
      <w:pPr>
        <w:pStyle w:val="ListParagraph"/>
        <w:numPr>
          <w:ilvl w:val="0"/>
          <w:numId w:val="3"/>
        </w:numPr>
        <w:rPr>
          <w:ins w:id="141" w:author="Reza Rajan" w:date="2020-03-28T18:38:00Z"/>
          <w:rFonts w:asciiTheme="minorHAnsi" w:hAnsiTheme="minorHAnsi" w:cstheme="minorHAnsi"/>
          <w:sz w:val="20"/>
          <w:szCs w:val="20"/>
        </w:rPr>
      </w:pPr>
      <m:oMath>
        <m:r>
          <w:ins w:id="142" w:author="Reza Rajan" w:date="2020-03-28T18:38:00Z">
            <w:rPr>
              <w:rFonts w:ascii="Cambria Math" w:hAnsi="Cambria Math" w:cstheme="minorHAnsi"/>
              <w:sz w:val="22"/>
              <w:szCs w:val="22"/>
            </w:rPr>
            <m:t xml:space="preserve">Grid </m:t>
          </w:ins>
        </m:r>
        <m:r>
          <w:ins w:id="143" w:author="Reza Rajan" w:date="2020-03-28T18:38:00Z">
            <w:rPr>
              <w:rFonts w:ascii="Cambria Math" w:hAnsi="Cambria Math" w:cstheme="minorHAnsi"/>
              <w:sz w:val="22"/>
              <w:szCs w:val="22"/>
              <w:rPrChange w:id="144" w:author="Reza Rajan" w:date="2020-03-29T05:45:00Z">
                <w:rPr>
                  <w:rFonts w:ascii="Cambria Math" w:hAnsi="Cambria Math" w:cstheme="minorHAnsi"/>
                  <w:sz w:val="22"/>
                  <w:szCs w:val="22"/>
                </w:rPr>
              </w:rPrChange>
            </w:rPr>
            <m:t xml:space="preserve">Scaling Factor, </m:t>
          </w:ins>
        </m:r>
        <m:sSub>
          <m:sSubPr>
            <m:ctrlPr>
              <w:ins w:id="145" w:author="Reza Rajan" w:date="2020-03-28T18:38:00Z">
                <w:rPr>
                  <w:rFonts w:ascii="Cambria Math" w:hAnsi="Cambria Math" w:cstheme="minorHAnsi"/>
                  <w:i/>
                  <w:sz w:val="22"/>
                  <w:szCs w:val="22"/>
                </w:rPr>
              </w:ins>
            </m:ctrlPr>
          </m:sSubPr>
          <m:e>
            <m:r>
              <w:ins w:id="146" w:author="Reza Rajan" w:date="2020-03-28T18:38:00Z">
                <w:rPr>
                  <w:rFonts w:ascii="Cambria Math" w:hAnsi="Cambria Math" w:cstheme="minorHAnsi"/>
                  <w:sz w:val="22"/>
                  <w:szCs w:val="22"/>
                </w:rPr>
                <m:t>grd</m:t>
              </w:ins>
            </m:r>
          </m:e>
          <m:sub>
            <m:r>
              <w:ins w:id="147" w:author="Reza Rajan" w:date="2020-03-28T18:38:00Z">
                <w:rPr>
                  <w:rFonts w:ascii="Cambria Math" w:hAnsi="Cambria Math" w:cstheme="minorHAnsi"/>
                  <w:sz w:val="22"/>
                  <w:szCs w:val="22"/>
                </w:rPr>
                <m:t>scl</m:t>
              </w:ins>
            </m:r>
          </m:sub>
        </m:sSub>
        <m:r>
          <w:ins w:id="148" w:author="Reza Rajan" w:date="2020-03-28T18:38:00Z">
            <w:rPr>
              <w:rFonts w:ascii="Cambria Math" w:hAnsi="Cambria Math" w:cstheme="minorHAnsi"/>
              <w:sz w:val="22"/>
              <w:szCs w:val="22"/>
            </w:rPr>
            <m:t>=0.1</m:t>
          </w:ins>
        </m:r>
        <m:r>
          <w:ins w:id="149" w:author="Reza Rajan" w:date="2020-03-28T18:43:00Z">
            <w:rPr>
              <w:rFonts w:ascii="Cambria Math" w:hAnsi="Cambria Math" w:cstheme="minorHAnsi"/>
              <w:sz w:val="22"/>
              <w:szCs w:val="22"/>
            </w:rPr>
            <m:t xml:space="preserve"> (</m:t>
          </w:ins>
        </m:r>
        <m:f>
          <m:fPr>
            <m:ctrlPr>
              <w:ins w:id="150" w:author="Reza Rajan" w:date="2020-03-28T18:43:00Z">
                <w:rPr>
                  <w:rFonts w:ascii="Cambria Math" w:hAnsi="Cambria Math" w:cstheme="minorHAnsi"/>
                  <w:i/>
                  <w:sz w:val="22"/>
                  <w:szCs w:val="22"/>
                </w:rPr>
              </w:ins>
            </m:ctrlPr>
          </m:fPr>
          <m:num>
            <m:r>
              <w:ins w:id="151" w:author="Reza Rajan" w:date="2020-03-28T18:43:00Z">
                <w:rPr>
                  <w:rFonts w:ascii="Cambria Math" w:hAnsi="Cambria Math" w:cstheme="minorHAnsi"/>
                  <w:sz w:val="22"/>
                  <w:szCs w:val="22"/>
                </w:rPr>
                <m:t>meter</m:t>
              </w:ins>
            </m:r>
          </m:num>
          <m:den>
            <m:r>
              <w:ins w:id="152" w:author="Reza Rajan" w:date="2020-03-28T18:43:00Z">
                <w:rPr>
                  <w:rFonts w:ascii="Cambria Math" w:hAnsi="Cambria Math" w:cstheme="minorHAnsi"/>
                  <w:sz w:val="22"/>
                  <w:szCs w:val="22"/>
                </w:rPr>
                <m:t>pixel</m:t>
              </w:ins>
            </m:r>
          </m:den>
        </m:f>
        <m:r>
          <w:ins w:id="153" w:author="Reza Rajan" w:date="2020-03-28T18:43:00Z">
            <w:rPr>
              <w:rFonts w:ascii="Cambria Math" w:hAnsi="Cambria Math" w:cstheme="minorHAnsi"/>
              <w:sz w:val="22"/>
              <w:szCs w:val="22"/>
            </w:rPr>
            <m:t>)</m:t>
          </w:ins>
        </m:r>
      </m:oMath>
    </w:p>
    <w:p w14:paraId="17295D24" w14:textId="77777777" w:rsidR="00F816D4" w:rsidRPr="00123DCA" w:rsidRDefault="00F816D4" w:rsidP="00F816D4">
      <w:pPr>
        <w:pStyle w:val="ListParagraph"/>
        <w:numPr>
          <w:ilvl w:val="0"/>
          <w:numId w:val="3"/>
        </w:numPr>
        <w:rPr>
          <w:ins w:id="154" w:author="Reza Rajan" w:date="2020-03-28T18:38:00Z"/>
          <w:rFonts w:asciiTheme="minorHAnsi" w:hAnsiTheme="minorHAnsi" w:cstheme="minorHAnsi"/>
          <w:sz w:val="20"/>
          <w:szCs w:val="20"/>
        </w:rPr>
      </w:pPr>
      <m:oMath>
        <m:r>
          <w:ins w:id="155" w:author="Reza Rajan" w:date="2020-03-28T18:38:00Z">
            <w:rPr>
              <w:rFonts w:ascii="Cambria Math" w:hAnsi="Cambria Math" w:cstheme="minorHAnsi"/>
              <w:sz w:val="22"/>
              <w:szCs w:val="22"/>
            </w:rPr>
            <m:t xml:space="preserve">Velocity </m:t>
          </w:ins>
        </m:r>
        <m:r>
          <w:ins w:id="156" w:author="Reza Rajan" w:date="2020-03-28T18:38:00Z">
            <w:rPr>
              <w:rFonts w:ascii="Cambria Math" w:hAnsi="Cambria Math" w:cstheme="minorHAnsi"/>
              <w:sz w:val="22"/>
              <w:szCs w:val="22"/>
              <w:rPrChange w:id="157" w:author="Reza Rajan" w:date="2020-03-29T05:45:00Z">
                <w:rPr>
                  <w:rFonts w:ascii="Cambria Math" w:hAnsi="Cambria Math" w:cstheme="minorHAnsi"/>
                  <w:sz w:val="22"/>
                  <w:szCs w:val="22"/>
                </w:rPr>
              </w:rPrChange>
            </w:rPr>
            <m:t xml:space="preserve">Scaling Factor, </m:t>
          </w:ins>
        </m:r>
        <m:sSub>
          <m:sSubPr>
            <m:ctrlPr>
              <w:ins w:id="158" w:author="Reza Rajan" w:date="2020-03-28T18:38:00Z">
                <w:rPr>
                  <w:rFonts w:ascii="Cambria Math" w:hAnsi="Cambria Math" w:cstheme="minorHAnsi"/>
                  <w:i/>
                  <w:sz w:val="22"/>
                  <w:szCs w:val="22"/>
                </w:rPr>
              </w:ins>
            </m:ctrlPr>
          </m:sSubPr>
          <m:e>
            <m:r>
              <w:ins w:id="159" w:author="Reza Rajan" w:date="2020-03-28T18:38:00Z">
                <w:rPr>
                  <w:rFonts w:ascii="Cambria Math" w:hAnsi="Cambria Math" w:cstheme="minorHAnsi"/>
                  <w:sz w:val="22"/>
                  <w:szCs w:val="22"/>
                </w:rPr>
                <m:t>vel</m:t>
              </w:ins>
            </m:r>
          </m:e>
          <m:sub>
            <m:r>
              <w:ins w:id="160" w:author="Reza Rajan" w:date="2020-03-28T18:38:00Z">
                <w:rPr>
                  <w:rFonts w:ascii="Cambria Math" w:hAnsi="Cambria Math" w:cstheme="minorHAnsi"/>
                  <w:sz w:val="22"/>
                  <w:szCs w:val="22"/>
                </w:rPr>
                <m:t>scl</m:t>
              </w:ins>
            </m:r>
          </m:sub>
        </m:sSub>
        <m:r>
          <w:ins w:id="161" w:author="Reza Rajan" w:date="2020-03-28T18:38:00Z">
            <w:rPr>
              <w:rFonts w:ascii="Cambria Math" w:hAnsi="Cambria Math" w:cstheme="minorHAnsi"/>
              <w:sz w:val="22"/>
              <w:szCs w:val="22"/>
            </w:rPr>
            <m:t>=0.01</m:t>
          </w:ins>
        </m:r>
      </m:oMath>
    </w:p>
    <w:p w14:paraId="28E6EAC6" w14:textId="77777777" w:rsidR="00F816D4" w:rsidRPr="00123DCA" w:rsidRDefault="00F816D4" w:rsidP="00F816D4">
      <w:pPr>
        <w:pStyle w:val="ListParagraph"/>
        <w:numPr>
          <w:ilvl w:val="0"/>
          <w:numId w:val="3"/>
        </w:numPr>
        <w:rPr>
          <w:ins w:id="162" w:author="Reza Rajan" w:date="2020-03-28T18:38:00Z"/>
          <w:rFonts w:asciiTheme="minorHAnsi" w:hAnsiTheme="minorHAnsi" w:cstheme="minorHAnsi"/>
          <w:sz w:val="20"/>
          <w:szCs w:val="20"/>
        </w:rPr>
      </w:pPr>
      <m:oMath>
        <m:r>
          <w:ins w:id="163" w:author="Reza Rajan" w:date="2020-03-28T18:38:00Z">
            <w:rPr>
              <w:rFonts w:ascii="Cambria Math" w:hAnsi="Cambria Math" w:cstheme="minorHAnsi"/>
              <w:sz w:val="22"/>
              <w:szCs w:val="22"/>
            </w:rPr>
            <m:t>Timestep=0.01 (</m:t>
          </w:ins>
        </m:r>
        <m:r>
          <w:ins w:id="164" w:author="Reza Rajan" w:date="2020-03-28T18:38:00Z">
            <w:rPr>
              <w:rFonts w:ascii="Cambria Math" w:hAnsi="Cambria Math" w:cstheme="minorHAnsi"/>
              <w:sz w:val="22"/>
              <w:szCs w:val="22"/>
              <w:rPrChange w:id="165" w:author="Reza Rajan" w:date="2020-03-29T05:45:00Z">
                <w:rPr>
                  <w:rFonts w:ascii="Cambria Math" w:hAnsi="Cambria Math" w:cstheme="minorHAnsi"/>
                  <w:sz w:val="22"/>
                  <w:szCs w:val="22"/>
                </w:rPr>
              </w:rPrChange>
            </w:rPr>
            <m:t>seconds)</m:t>
          </w:ins>
        </m:r>
      </m:oMath>
    </w:p>
    <w:p w14:paraId="3DC9665A" w14:textId="78649E93" w:rsidR="00F816D4" w:rsidRPr="00123DCA" w:rsidRDefault="00F816D4" w:rsidP="00F816D4">
      <w:pPr>
        <w:pStyle w:val="ListParagraph"/>
        <w:numPr>
          <w:ilvl w:val="0"/>
          <w:numId w:val="3"/>
        </w:numPr>
        <w:rPr>
          <w:ins w:id="166" w:author="Reza Rajan" w:date="2020-03-29T03:50:00Z"/>
          <w:rFonts w:asciiTheme="minorHAnsi" w:hAnsiTheme="minorHAnsi" w:cstheme="minorHAnsi"/>
          <w:sz w:val="20"/>
          <w:szCs w:val="20"/>
          <w:rPrChange w:id="167" w:author="Reza Rajan" w:date="2020-03-29T05:45:00Z">
            <w:rPr>
              <w:ins w:id="168" w:author="Reza Rajan" w:date="2020-03-29T03:50:00Z"/>
              <w:rFonts w:asciiTheme="minorHAnsi" w:hAnsiTheme="minorHAnsi" w:cstheme="minorHAnsi"/>
              <w:sz w:val="22"/>
              <w:szCs w:val="22"/>
            </w:rPr>
          </w:rPrChange>
        </w:rPr>
      </w:pPr>
      <m:oMath>
        <m:r>
          <w:ins w:id="169" w:author="Reza Rajan" w:date="2020-03-28T18:38:00Z">
            <w:rPr>
              <w:rFonts w:ascii="Cambria Math" w:hAnsi="Cambria Math" w:cstheme="minorHAnsi"/>
              <w:sz w:val="22"/>
              <w:szCs w:val="22"/>
            </w:rPr>
            <m:t xml:space="preserve">Goal </m:t>
          </w:ins>
        </m:r>
        <m:r>
          <w:ins w:id="170" w:author="Reza Rajan" w:date="2020-03-28T18:38:00Z">
            <w:rPr>
              <w:rFonts w:ascii="Cambria Math" w:hAnsi="Cambria Math" w:cstheme="minorHAnsi"/>
              <w:sz w:val="22"/>
              <w:szCs w:val="22"/>
              <w:rPrChange w:id="171" w:author="Reza Rajan" w:date="2020-03-29T05:45:00Z">
                <w:rPr>
                  <w:rFonts w:ascii="Cambria Math" w:hAnsi="Cambria Math" w:cstheme="minorHAnsi"/>
                  <w:sz w:val="22"/>
                  <w:szCs w:val="22"/>
                </w:rPr>
              </w:rPrChange>
            </w:rPr>
            <m:t>Tolerance, radius=5 (pixels)</m:t>
          </w:ins>
        </m:r>
      </m:oMath>
      <w:ins w:id="172" w:author="Reza Rajan" w:date="2020-03-29T03:50:00Z">
        <w:r w:rsidR="006C2687" w:rsidRPr="00123DCA">
          <w:rPr>
            <w:rFonts w:asciiTheme="minorHAnsi" w:hAnsiTheme="minorHAnsi" w:cstheme="minorHAnsi"/>
            <w:sz w:val="22"/>
            <w:szCs w:val="22"/>
          </w:rPr>
          <w:t>,</w:t>
        </w:r>
      </w:ins>
    </w:p>
    <w:p w14:paraId="47247420" w14:textId="45155121" w:rsidR="006C2687" w:rsidRPr="00123DCA" w:rsidRDefault="006C2687">
      <w:pPr>
        <w:pStyle w:val="ListParagraph"/>
        <w:numPr>
          <w:ilvl w:val="0"/>
          <w:numId w:val="3"/>
        </w:numPr>
        <w:rPr>
          <w:ins w:id="173" w:author="Reza Rajan" w:date="2020-03-28T18:38:00Z"/>
          <w:rFonts w:asciiTheme="minorHAnsi" w:hAnsiTheme="minorHAnsi" w:cstheme="minorHAnsi"/>
          <w:sz w:val="20"/>
          <w:szCs w:val="20"/>
          <w:rPrChange w:id="174" w:author="Reza Rajan" w:date="2020-03-29T05:45:00Z">
            <w:rPr>
              <w:ins w:id="175" w:author="Reza Rajan" w:date="2020-03-28T18:38:00Z"/>
            </w:rPr>
          </w:rPrChange>
        </w:rPr>
      </w:pPr>
      <m:oMath>
        <m:r>
          <w:ins w:id="176" w:author="Reza Rajan" w:date="2020-03-29T03:50:00Z">
            <w:rPr>
              <w:rFonts w:ascii="Cambria Math" w:hAnsi="Cambria Math" w:cstheme="minorHAnsi"/>
              <w:sz w:val="22"/>
              <w:szCs w:val="22"/>
            </w:rPr>
            <m:t xml:space="preserve">Robot </m:t>
          </w:ins>
        </m:r>
        <m:r>
          <w:ins w:id="177" w:author="Reza Rajan" w:date="2020-03-29T03:50:00Z">
            <w:rPr>
              <w:rFonts w:ascii="Cambria Math" w:hAnsi="Cambria Math" w:cstheme="minorHAnsi"/>
              <w:sz w:val="22"/>
              <w:szCs w:val="22"/>
              <w:rPrChange w:id="178" w:author="Reza Rajan" w:date="2020-03-29T05:45:00Z">
                <w:rPr>
                  <w:rFonts w:ascii="Cambria Math" w:hAnsi="Cambria Math" w:cstheme="minorHAnsi"/>
                  <w:sz w:val="22"/>
                  <w:szCs w:val="22"/>
                </w:rPr>
              </w:rPrChange>
            </w:rPr>
            <m:t xml:space="preserve">Radius,  </m:t>
          </w:ins>
        </m:r>
        <m:sSub>
          <m:sSubPr>
            <m:ctrlPr>
              <w:ins w:id="179" w:author="Reza Rajan" w:date="2020-03-29T03:50:00Z">
                <w:rPr>
                  <w:rFonts w:ascii="Cambria Math" w:hAnsi="Cambria Math" w:cstheme="minorHAnsi"/>
                  <w:i/>
                  <w:sz w:val="22"/>
                  <w:szCs w:val="22"/>
                </w:rPr>
              </w:ins>
            </m:ctrlPr>
          </m:sSubPr>
          <m:e>
            <m:r>
              <w:ins w:id="180" w:author="Reza Rajan" w:date="2020-03-29T03:50:00Z">
                <w:rPr>
                  <w:rFonts w:ascii="Cambria Math" w:hAnsi="Cambria Math" w:cstheme="minorHAnsi"/>
                  <w:sz w:val="22"/>
                  <w:szCs w:val="22"/>
                </w:rPr>
                <m:t>robt</m:t>
              </w:ins>
            </m:r>
          </m:e>
          <m:sub>
            <m:r>
              <w:ins w:id="181" w:author="Reza Rajan" w:date="2020-03-29T03:50:00Z">
                <w:rPr>
                  <w:rFonts w:ascii="Cambria Math" w:hAnsi="Cambria Math" w:cstheme="minorHAnsi"/>
                  <w:sz w:val="22"/>
                  <w:szCs w:val="22"/>
                </w:rPr>
                <m:t>rad</m:t>
              </w:ins>
            </m:r>
          </m:sub>
        </m:sSub>
        <m:r>
          <w:ins w:id="182" w:author="Reza Rajan" w:date="2020-03-29T03:50:00Z">
            <w:rPr>
              <w:rFonts w:ascii="Cambria Math" w:hAnsi="Cambria Math" w:cstheme="minorHAnsi"/>
              <w:sz w:val="22"/>
              <w:szCs w:val="22"/>
            </w:rPr>
            <m:t>=5 (pixels</m:t>
          </w:ins>
        </m:r>
        <m:r>
          <w:ins w:id="183" w:author="Reza Rajan" w:date="2020-03-29T03:50:00Z">
            <w:rPr>
              <w:rFonts w:ascii="Cambria Math" w:hAnsi="Cambria Math" w:cstheme="minorHAnsi"/>
              <w:sz w:val="22"/>
              <w:szCs w:val="22"/>
              <w:rPrChange w:id="184" w:author="Reza Rajan" w:date="2020-03-29T05:45:00Z">
                <w:rPr>
                  <w:rFonts w:ascii="Cambria Math" w:hAnsi="Cambria Math" w:cstheme="minorHAnsi"/>
                  <w:sz w:val="22"/>
                  <w:szCs w:val="22"/>
                </w:rPr>
              </w:rPrChange>
            </w:rPr>
            <m:t>)</m:t>
          </w:ins>
        </m:r>
      </m:oMath>
    </w:p>
    <w:p w14:paraId="04A65F45" w14:textId="77777777" w:rsidR="00F816D4" w:rsidRPr="00123DCA" w:rsidRDefault="00F816D4" w:rsidP="007422A1">
      <w:pPr>
        <w:jc w:val="both"/>
        <w:rPr>
          <w:ins w:id="185" w:author="Reza Rajan" w:date="2020-03-28T18:26:00Z"/>
          <w:rFonts w:asciiTheme="minorHAnsi" w:hAnsiTheme="minorHAnsi" w:cstheme="minorHAnsi"/>
          <w:sz w:val="23"/>
          <w:szCs w:val="23"/>
        </w:rPr>
      </w:pPr>
    </w:p>
    <w:p w14:paraId="631835F8" w14:textId="7F4B5464" w:rsidR="00FB38AF" w:rsidRPr="00123DCA" w:rsidRDefault="00F816D4">
      <w:pPr>
        <w:pStyle w:val="Heading3"/>
        <w:rPr>
          <w:ins w:id="186" w:author="Reza Rajan" w:date="2020-03-28T18:26:00Z"/>
          <w:rFonts w:asciiTheme="minorHAnsi" w:hAnsiTheme="minorHAnsi" w:cstheme="minorHAnsi"/>
          <w:rPrChange w:id="187" w:author="Reza Rajan" w:date="2020-03-29T05:45:00Z">
            <w:rPr>
              <w:ins w:id="188" w:author="Reza Rajan" w:date="2020-03-28T18:26:00Z"/>
              <w:rFonts w:asciiTheme="minorHAnsi" w:hAnsiTheme="minorHAnsi" w:cstheme="minorHAnsi"/>
              <w:sz w:val="23"/>
              <w:szCs w:val="23"/>
            </w:rPr>
          </w:rPrChange>
        </w:rPr>
        <w:pPrChange w:id="189" w:author="Reza Rajan" w:date="2020-03-28T18:39:00Z">
          <w:pPr>
            <w:jc w:val="both"/>
          </w:pPr>
        </w:pPrChange>
      </w:pPr>
      <w:ins w:id="190" w:author="Reza Rajan" w:date="2020-03-28T18:39:00Z">
        <w:r w:rsidRPr="00123DCA">
          <w:rPr>
            <w:rFonts w:asciiTheme="minorHAnsi" w:hAnsiTheme="minorHAnsi" w:cstheme="minorHAnsi"/>
            <w:rPrChange w:id="191" w:author="Reza Rajan" w:date="2020-03-29T05:45:00Z">
              <w:rPr/>
            </w:rPrChange>
          </w:rPr>
          <w:t>Equations</w:t>
        </w:r>
      </w:ins>
    </w:p>
    <w:p w14:paraId="2C2210D3" w14:textId="1C0F7868" w:rsidR="00FB38AF" w:rsidRPr="00123DCA" w:rsidRDefault="00FB38AF">
      <w:pPr>
        <w:jc w:val="both"/>
        <w:rPr>
          <w:ins w:id="192" w:author="Reza Rajan" w:date="2020-03-28T18:27:00Z"/>
          <w:rFonts w:asciiTheme="minorHAnsi" w:hAnsiTheme="minorHAnsi" w:cstheme="minorHAnsi"/>
          <w:sz w:val="23"/>
          <w:szCs w:val="23"/>
        </w:rPr>
      </w:pPr>
      <w:ins w:id="193" w:author="Reza Rajan" w:date="2020-03-28T18:26:00Z">
        <w:r w:rsidRPr="00123DCA">
          <w:rPr>
            <w:rFonts w:asciiTheme="minorHAnsi" w:hAnsiTheme="minorHAnsi" w:cstheme="minorHAnsi"/>
            <w:sz w:val="23"/>
            <w:szCs w:val="23"/>
          </w:rPr>
          <w:t>The equations used to calculate these force vectors are described below:</w:t>
        </w:r>
      </w:ins>
    </w:p>
    <w:p w14:paraId="21AFFB3E" w14:textId="08025C33" w:rsidR="00553F32" w:rsidRPr="00123DCA" w:rsidRDefault="00CA6E47" w:rsidP="002F49B1">
      <w:pPr>
        <w:rPr>
          <w:ins w:id="194" w:author="Reza Rajan" w:date="2020-03-29T03:51:00Z"/>
          <w:rFonts w:asciiTheme="minorHAnsi" w:hAnsiTheme="minorHAnsi" w:cstheme="minorHAnsi"/>
        </w:rPr>
      </w:pPr>
      <m:oMathPara>
        <m:oMathParaPr>
          <m:jc m:val="left"/>
        </m:oMathParaPr>
        <m:oMath>
          <m:sSub>
            <m:sSubPr>
              <m:ctrlPr>
                <w:ins w:id="195" w:author="Reza Rajan" w:date="2020-03-28T18:27:00Z">
                  <w:rPr>
                    <w:rFonts w:ascii="Cambria Math" w:hAnsi="Cambria Math" w:cstheme="minorHAnsi"/>
                    <w:i/>
                  </w:rPr>
                </w:ins>
              </m:ctrlPr>
            </m:sSubPr>
            <m:e>
              <m:r>
                <w:ins w:id="196" w:author="Reza Rajan" w:date="2020-03-28T18:27:00Z">
                  <w:rPr>
                    <w:rFonts w:ascii="Cambria Math" w:hAnsi="Cambria Math" w:cstheme="minorHAnsi"/>
                  </w:rPr>
                  <m:t>F</m:t>
                </w:ins>
              </m:r>
            </m:e>
            <m:sub>
              <m:r>
                <w:ins w:id="197" w:author="Reza Rajan" w:date="2020-03-28T18:27:00Z">
                  <w:rPr>
                    <w:rFonts w:ascii="Cambria Math" w:hAnsi="Cambria Math" w:cstheme="minorHAnsi"/>
                  </w:rPr>
                  <m:t>att</m:t>
                </w:ins>
              </m:r>
            </m:sub>
          </m:sSub>
          <m:r>
            <w:ins w:id="198" w:author="Reza Rajan" w:date="2020-03-28T18:28:00Z">
              <w:rPr>
                <w:rFonts w:ascii="Cambria Math" w:hAnsi="Cambria Math" w:cstheme="minorHAnsi"/>
              </w:rPr>
              <m:t>(q</m:t>
            </w:ins>
          </m:r>
          <m:r>
            <w:ins w:id="199" w:author="Reza Rajan" w:date="2020-03-28T18:28:00Z">
              <w:rPr>
                <w:rFonts w:ascii="Cambria Math" w:hAnsi="Cambria Math" w:cstheme="minorHAnsi"/>
                <w:rPrChange w:id="200" w:author="Reza Rajan" w:date="2020-03-29T05:45:00Z">
                  <w:rPr>
                    <w:rFonts w:ascii="Cambria Math" w:hAnsi="Cambria Math" w:cstheme="minorHAnsi"/>
                  </w:rPr>
                </w:rPrChange>
              </w:rPr>
              <m:t>)</m:t>
            </w:ins>
          </m:r>
          <m:r>
            <w:ins w:id="201" w:author="Reza Rajan" w:date="2020-03-28T18:27:00Z">
              <w:rPr>
                <w:rFonts w:ascii="Cambria Math" w:hAnsi="Cambria Math" w:cstheme="minorHAnsi"/>
                <w:rPrChange w:id="202" w:author="Reza Rajan" w:date="2020-03-29T05:45:00Z">
                  <w:rPr>
                    <w:rFonts w:ascii="Cambria Math" w:hAnsi="Cambria Math" w:cstheme="minorHAnsi"/>
                  </w:rPr>
                </w:rPrChange>
              </w:rPr>
              <m:t xml:space="preserve">= </m:t>
            </w:ins>
          </m:r>
          <m:sSub>
            <m:sSubPr>
              <m:ctrlPr>
                <w:ins w:id="203" w:author="Reza Rajan" w:date="2020-03-28T18:27:00Z">
                  <w:rPr>
                    <w:rFonts w:ascii="Cambria Math" w:hAnsi="Cambria Math" w:cstheme="minorHAnsi"/>
                    <w:i/>
                  </w:rPr>
                </w:ins>
              </m:ctrlPr>
            </m:sSubPr>
            <m:e>
              <m:r>
                <w:ins w:id="204" w:author="Reza Rajan" w:date="2020-03-28T18:27:00Z">
                  <w:rPr>
                    <w:rFonts w:ascii="Cambria Math" w:hAnsi="Cambria Math" w:cstheme="minorHAnsi"/>
                  </w:rPr>
                  <m:t>-K</m:t>
                </w:ins>
              </m:r>
            </m:e>
            <m:sub>
              <m:r>
                <w:ins w:id="205" w:author="Reza Rajan" w:date="2020-03-28T18:27:00Z">
                  <w:rPr>
                    <w:rFonts w:ascii="Cambria Math" w:hAnsi="Cambria Math" w:cstheme="minorHAnsi"/>
                  </w:rPr>
                  <m:t>attr</m:t>
                </w:ins>
              </m:r>
            </m:sub>
          </m:sSub>
          <m:r>
            <w:ins w:id="206" w:author="Reza Rajan" w:date="2020-03-28T18:28:00Z">
              <w:rPr>
                <w:rFonts w:ascii="Cambria Math" w:hAnsi="Cambria Math" w:cstheme="minorHAnsi"/>
              </w:rPr>
              <m:t>∙</m:t>
            </w:ins>
          </m:r>
          <m:d>
            <m:dPr>
              <m:ctrlPr>
                <w:ins w:id="207" w:author="Reza Rajan" w:date="2020-03-28T18:28:00Z">
                  <w:rPr>
                    <w:rFonts w:ascii="Cambria Math" w:hAnsi="Cambria Math" w:cstheme="minorHAnsi"/>
                    <w:i/>
                  </w:rPr>
                </w:ins>
              </m:ctrlPr>
            </m:dPr>
            <m:e>
              <m:r>
                <w:ins w:id="208" w:author="Reza Rajan" w:date="2020-03-28T18:28:00Z">
                  <w:rPr>
                    <w:rFonts w:ascii="Cambria Math" w:hAnsi="Cambria Math" w:cstheme="minorHAnsi"/>
                  </w:rPr>
                  <m:t>q-</m:t>
                </w:ins>
              </m:r>
              <m:sSub>
                <m:sSubPr>
                  <m:ctrlPr>
                    <w:ins w:id="209" w:author="Reza Rajan" w:date="2020-03-28T18:28:00Z">
                      <w:rPr>
                        <w:rFonts w:ascii="Cambria Math" w:hAnsi="Cambria Math" w:cstheme="minorHAnsi"/>
                        <w:i/>
                      </w:rPr>
                    </w:ins>
                  </m:ctrlPr>
                </m:sSubPr>
                <m:e>
                  <m:r>
                    <w:ins w:id="210" w:author="Reza Rajan" w:date="2020-03-28T18:28:00Z">
                      <w:rPr>
                        <w:rFonts w:ascii="Cambria Math" w:hAnsi="Cambria Math" w:cstheme="minorHAnsi"/>
                      </w:rPr>
                      <m:t>q</m:t>
                    </w:ins>
                  </m:r>
                </m:e>
                <m:sub>
                  <m:r>
                    <w:ins w:id="211" w:author="Reza Rajan" w:date="2020-03-28T18:28:00Z">
                      <w:rPr>
                        <w:rFonts w:ascii="Cambria Math" w:hAnsi="Cambria Math" w:cstheme="minorHAnsi"/>
                      </w:rPr>
                      <m:t>goal</m:t>
                    </w:ins>
                  </m:r>
                </m:sub>
              </m:sSub>
            </m:e>
          </m:d>
        </m:oMath>
      </m:oMathPara>
    </w:p>
    <w:p w14:paraId="5D97C952" w14:textId="77777777" w:rsidR="00162C0B" w:rsidRPr="00123DCA" w:rsidRDefault="00162C0B">
      <w:pPr>
        <w:rPr>
          <w:ins w:id="212" w:author="Reza Rajan" w:date="2020-03-28T18:28:00Z"/>
          <w:rFonts w:asciiTheme="minorHAnsi" w:hAnsiTheme="minorHAnsi" w:cstheme="minorHAnsi"/>
        </w:rPr>
        <w:pPrChange w:id="213" w:author="Reza Rajan" w:date="2020-03-29T03:51:00Z">
          <w:pPr>
            <w:jc w:val="both"/>
          </w:pPr>
        </w:pPrChange>
      </w:pPr>
    </w:p>
    <w:p w14:paraId="753740A5" w14:textId="3CED6F90" w:rsidR="005E67EE" w:rsidRPr="00123DCA" w:rsidRDefault="00C30A0E">
      <w:pPr>
        <w:rPr>
          <w:rFonts w:asciiTheme="minorHAnsi" w:hAnsiTheme="minorHAnsi" w:cstheme="minorHAnsi"/>
          <w:sz w:val="21"/>
          <w:szCs w:val="21"/>
          <w:rPrChange w:id="214" w:author="Reza Rajan" w:date="2020-03-29T05:45:00Z">
            <w:rPr>
              <w:rFonts w:asciiTheme="minorHAnsi" w:hAnsiTheme="minorHAnsi" w:cstheme="minorHAnsi"/>
            </w:rPr>
          </w:rPrChange>
        </w:rPr>
        <w:pPrChange w:id="215" w:author="Reza Rajan" w:date="2020-03-28T18:36:00Z">
          <w:pPr>
            <w:jc w:val="both"/>
          </w:pPr>
        </w:pPrChange>
      </w:pPr>
      <m:oMath>
        <m:r>
          <w:ins w:id="216" w:author="Reza Rajan" w:date="2020-03-28T18:35:00Z">
            <w:rPr>
              <w:rFonts w:ascii="Cambria Math" w:hAnsi="Cambria Math" w:cstheme="minorHAnsi"/>
              <w:sz w:val="21"/>
              <w:szCs w:val="21"/>
              <w:rPrChange w:id="217" w:author="Reza Rajan" w:date="2020-03-29T05:45:00Z">
                <w:rPr>
                  <w:rFonts w:ascii="Cambria Math" w:hAnsi="Cambria Math" w:cstheme="minorHAnsi"/>
                </w:rPr>
              </w:rPrChange>
            </w:rPr>
            <m:t>If ρ</m:t>
          </w:ins>
        </m:r>
        <m:d>
          <m:dPr>
            <m:ctrlPr>
              <w:ins w:id="218" w:author="Reza Rajan" w:date="2020-03-28T18:35:00Z">
                <w:rPr>
                  <w:rFonts w:ascii="Cambria Math" w:hAnsi="Cambria Math" w:cstheme="minorHAnsi"/>
                  <w:i/>
                  <w:sz w:val="21"/>
                  <w:szCs w:val="21"/>
                </w:rPr>
              </w:ins>
            </m:ctrlPr>
          </m:dPr>
          <m:e>
            <m:r>
              <w:ins w:id="219" w:author="Reza Rajan" w:date="2020-03-28T18:35:00Z">
                <w:rPr>
                  <w:rFonts w:ascii="Cambria Math" w:hAnsi="Cambria Math" w:cstheme="minorHAnsi"/>
                  <w:sz w:val="21"/>
                  <w:szCs w:val="21"/>
                  <w:rPrChange w:id="220" w:author="Reza Rajan" w:date="2020-03-29T05:45:00Z">
                    <w:rPr>
                      <w:rFonts w:ascii="Cambria Math" w:hAnsi="Cambria Math" w:cstheme="minorHAnsi"/>
                    </w:rPr>
                  </w:rPrChange>
                </w:rPr>
                <m:t>q</m:t>
              </w:ins>
            </m:r>
          </m:e>
        </m:d>
        <m:r>
          <w:ins w:id="221" w:author="Reza Rajan" w:date="2020-03-28T18:35:00Z">
            <w:rPr>
              <w:rFonts w:ascii="Cambria Math" w:hAnsi="Cambria Math" w:cstheme="minorHAnsi"/>
              <w:sz w:val="21"/>
              <w:szCs w:val="21"/>
              <w:rPrChange w:id="222" w:author="Reza Rajan" w:date="2020-03-29T05:45:00Z">
                <w:rPr>
                  <w:rFonts w:ascii="Cambria Math" w:hAnsi="Cambria Math" w:cstheme="minorHAnsi"/>
                </w:rPr>
              </w:rPrChange>
            </w:rPr>
            <m:t xml:space="preserve">≤ </m:t>
          </w:ins>
        </m:r>
        <m:sSub>
          <m:sSubPr>
            <m:ctrlPr>
              <w:ins w:id="223" w:author="Reza Rajan" w:date="2020-03-28T18:35:00Z">
                <w:rPr>
                  <w:rFonts w:ascii="Cambria Math" w:hAnsi="Cambria Math" w:cstheme="minorHAnsi"/>
                  <w:i/>
                  <w:sz w:val="21"/>
                  <w:szCs w:val="21"/>
                </w:rPr>
              </w:ins>
            </m:ctrlPr>
          </m:sSubPr>
          <m:e>
            <m:r>
              <w:ins w:id="224" w:author="Reza Rajan" w:date="2020-03-28T18:35:00Z">
                <w:rPr>
                  <w:rFonts w:ascii="Cambria Math" w:hAnsi="Cambria Math" w:cstheme="minorHAnsi"/>
                  <w:sz w:val="21"/>
                  <w:szCs w:val="21"/>
                  <w:rPrChange w:id="225" w:author="Reza Rajan" w:date="2020-03-29T05:45:00Z">
                    <w:rPr>
                      <w:rFonts w:ascii="Cambria Math" w:hAnsi="Cambria Math" w:cstheme="minorHAnsi"/>
                    </w:rPr>
                  </w:rPrChange>
                </w:rPr>
                <m:t>ρ</m:t>
              </w:ins>
            </m:r>
          </m:e>
          <m:sub>
            <m:r>
              <w:ins w:id="226" w:author="Reza Rajan" w:date="2020-03-28T18:35:00Z">
                <w:rPr>
                  <w:rFonts w:ascii="Cambria Math" w:hAnsi="Cambria Math" w:cstheme="minorHAnsi"/>
                  <w:sz w:val="21"/>
                  <w:szCs w:val="21"/>
                  <w:rPrChange w:id="227" w:author="Reza Rajan" w:date="2020-03-29T05:45:00Z">
                    <w:rPr>
                      <w:rFonts w:ascii="Cambria Math" w:hAnsi="Cambria Math" w:cstheme="minorHAnsi"/>
                    </w:rPr>
                  </w:rPrChange>
                </w:rPr>
                <m:t>o</m:t>
              </w:ins>
            </m:r>
          </m:sub>
        </m:sSub>
      </m:oMath>
      <w:ins w:id="228" w:author="Reza Rajan" w:date="2020-03-28T18:36:00Z">
        <w:r w:rsidR="00836DF0" w:rsidRPr="00123DCA">
          <w:rPr>
            <w:rFonts w:asciiTheme="minorHAnsi" w:hAnsiTheme="minorHAnsi" w:cstheme="minorHAnsi"/>
            <w:sz w:val="21"/>
            <w:szCs w:val="21"/>
            <w:rPrChange w:id="229" w:author="Reza Rajan" w:date="2020-03-29T05:45:00Z">
              <w:rPr>
                <w:rFonts w:asciiTheme="minorHAnsi" w:hAnsiTheme="minorHAnsi" w:cstheme="minorHAnsi"/>
                <w:sz w:val="20"/>
                <w:szCs w:val="20"/>
              </w:rPr>
            </w:rPrChange>
          </w:rPr>
          <w:t>:</w:t>
        </w:r>
      </w:ins>
    </w:p>
    <w:p w14:paraId="6B53CEDC" w14:textId="459C4EE3" w:rsidR="002E7364" w:rsidRPr="00123DCA" w:rsidRDefault="00CA6E47">
      <w:pPr>
        <w:rPr>
          <w:ins w:id="230" w:author="Reza Rajan" w:date="2020-03-28T18:36:00Z"/>
          <w:rFonts w:asciiTheme="minorHAnsi" w:hAnsiTheme="minorHAnsi" w:cstheme="minorHAnsi"/>
          <w:sz w:val="20"/>
          <w:szCs w:val="20"/>
        </w:rPr>
        <w:pPrChange w:id="231" w:author="Reza Rajan" w:date="2020-03-28T18:36:00Z">
          <w:pPr>
            <w:jc w:val="both"/>
          </w:pPr>
        </w:pPrChange>
      </w:pPr>
      <m:oMathPara>
        <m:oMathParaPr>
          <m:jc m:val="center"/>
        </m:oMathParaPr>
        <m:oMath>
          <m:sSub>
            <m:sSubPr>
              <m:ctrlPr>
                <w:ins w:id="232" w:author="Reza Rajan" w:date="2020-03-28T18:28:00Z">
                  <w:rPr>
                    <w:rFonts w:ascii="Cambria Math" w:hAnsi="Cambria Math" w:cstheme="minorHAnsi"/>
                    <w:i/>
                    <w:sz w:val="20"/>
                    <w:szCs w:val="20"/>
                  </w:rPr>
                </w:ins>
              </m:ctrlPr>
            </m:sSubPr>
            <m:e>
              <m:r>
                <w:ins w:id="233" w:author="Reza Rajan" w:date="2020-03-28T18:28:00Z">
                  <w:rPr>
                    <w:rFonts w:ascii="Cambria Math" w:hAnsi="Cambria Math" w:cstheme="minorHAnsi"/>
                    <w:sz w:val="20"/>
                    <w:szCs w:val="20"/>
                    <w:rPrChange w:id="234" w:author="Reza Rajan" w:date="2020-03-29T05:45:00Z">
                      <w:rPr>
                        <w:rFonts w:ascii="Cambria Math" w:hAnsi="Cambria Math" w:cstheme="minorHAnsi"/>
                      </w:rPr>
                    </w:rPrChange>
                  </w:rPr>
                  <m:t>F</m:t>
                </w:ins>
              </m:r>
            </m:e>
            <m:sub>
              <m:r>
                <w:ins w:id="235" w:author="Reza Rajan" w:date="2020-03-28T18:28:00Z">
                  <w:rPr>
                    <w:rFonts w:ascii="Cambria Math" w:hAnsi="Cambria Math" w:cstheme="minorHAnsi"/>
                    <w:sz w:val="20"/>
                    <w:szCs w:val="20"/>
                    <w:rPrChange w:id="236" w:author="Reza Rajan" w:date="2020-03-29T05:45:00Z">
                      <w:rPr>
                        <w:rFonts w:ascii="Cambria Math" w:hAnsi="Cambria Math" w:cstheme="minorHAnsi"/>
                      </w:rPr>
                    </w:rPrChange>
                  </w:rPr>
                  <m:t>rep</m:t>
                </w:ins>
              </m:r>
            </m:sub>
          </m:sSub>
          <m:d>
            <m:dPr>
              <m:ctrlPr>
                <w:ins w:id="237" w:author="Reza Rajan" w:date="2020-03-28T18:29:00Z">
                  <w:rPr>
                    <w:rFonts w:ascii="Cambria Math" w:hAnsi="Cambria Math" w:cstheme="minorHAnsi"/>
                    <w:i/>
                    <w:sz w:val="20"/>
                    <w:szCs w:val="20"/>
                  </w:rPr>
                </w:ins>
              </m:ctrlPr>
            </m:dPr>
            <m:e>
              <m:r>
                <w:ins w:id="238" w:author="Reza Rajan" w:date="2020-03-28T18:29:00Z">
                  <w:rPr>
                    <w:rFonts w:ascii="Cambria Math" w:hAnsi="Cambria Math" w:cstheme="minorHAnsi"/>
                    <w:sz w:val="20"/>
                    <w:szCs w:val="20"/>
                    <w:rPrChange w:id="239" w:author="Reza Rajan" w:date="2020-03-29T05:45:00Z">
                      <w:rPr>
                        <w:rFonts w:ascii="Cambria Math" w:hAnsi="Cambria Math" w:cstheme="minorHAnsi"/>
                      </w:rPr>
                    </w:rPrChange>
                  </w:rPr>
                  <m:t>q</m:t>
                </w:ins>
              </m:r>
            </m:e>
          </m:d>
          <m:r>
            <w:ins w:id="240" w:author="Reza Rajan" w:date="2020-03-28T18:29:00Z">
              <w:rPr>
                <w:rFonts w:ascii="Cambria Math" w:hAnsi="Cambria Math" w:cstheme="minorHAnsi"/>
                <w:sz w:val="20"/>
                <w:szCs w:val="20"/>
                <w:rPrChange w:id="241" w:author="Reza Rajan" w:date="2020-03-29T05:45:00Z">
                  <w:rPr>
                    <w:rFonts w:ascii="Cambria Math" w:hAnsi="Cambria Math" w:cstheme="minorHAnsi"/>
                  </w:rPr>
                </w:rPrChange>
              </w:rPr>
              <m:t xml:space="preserve">= </m:t>
            </w:ins>
          </m:r>
          <m:sSub>
            <m:sSubPr>
              <m:ctrlPr>
                <w:ins w:id="242" w:author="Reza Rajan" w:date="2020-03-28T18:29:00Z">
                  <w:rPr>
                    <w:rFonts w:ascii="Cambria Math" w:hAnsi="Cambria Math" w:cstheme="minorHAnsi"/>
                    <w:i/>
                    <w:sz w:val="20"/>
                    <w:szCs w:val="20"/>
                  </w:rPr>
                </w:ins>
              </m:ctrlPr>
            </m:sSubPr>
            <m:e>
              <m:r>
                <w:ins w:id="243" w:author="Reza Rajan" w:date="2020-03-28T18:29:00Z">
                  <w:rPr>
                    <w:rFonts w:ascii="Cambria Math" w:hAnsi="Cambria Math" w:cstheme="minorHAnsi"/>
                    <w:sz w:val="20"/>
                    <w:szCs w:val="20"/>
                    <w:rPrChange w:id="244" w:author="Reza Rajan" w:date="2020-03-29T05:45:00Z">
                      <w:rPr>
                        <w:rFonts w:ascii="Cambria Math" w:hAnsi="Cambria Math" w:cstheme="minorHAnsi"/>
                      </w:rPr>
                    </w:rPrChange>
                  </w:rPr>
                  <m:t>K</m:t>
                </w:ins>
              </m:r>
            </m:e>
            <m:sub>
              <m:r>
                <w:ins w:id="245" w:author="Reza Rajan" w:date="2020-03-28T18:29:00Z">
                  <w:rPr>
                    <w:rFonts w:ascii="Cambria Math" w:hAnsi="Cambria Math" w:cstheme="minorHAnsi"/>
                    <w:sz w:val="20"/>
                    <w:szCs w:val="20"/>
                    <w:rPrChange w:id="246" w:author="Reza Rajan" w:date="2020-03-29T05:45:00Z">
                      <w:rPr>
                        <w:rFonts w:ascii="Cambria Math" w:hAnsi="Cambria Math" w:cstheme="minorHAnsi"/>
                      </w:rPr>
                    </w:rPrChange>
                  </w:rPr>
                  <m:t>rep</m:t>
                </w:ins>
              </m:r>
            </m:sub>
          </m:sSub>
          <m:d>
            <m:dPr>
              <m:ctrlPr>
                <w:ins w:id="247" w:author="Reza Rajan" w:date="2020-03-28T18:29:00Z">
                  <w:rPr>
                    <w:rFonts w:ascii="Cambria Math" w:hAnsi="Cambria Math" w:cstheme="minorHAnsi"/>
                    <w:i/>
                    <w:sz w:val="20"/>
                    <w:szCs w:val="20"/>
                  </w:rPr>
                </w:ins>
              </m:ctrlPr>
            </m:dPr>
            <m:e>
              <m:f>
                <m:fPr>
                  <m:ctrlPr>
                    <w:ins w:id="248" w:author="Reza Rajan" w:date="2020-03-28T18:29:00Z">
                      <w:rPr>
                        <w:rFonts w:ascii="Cambria Math" w:hAnsi="Cambria Math" w:cstheme="minorHAnsi"/>
                        <w:i/>
                        <w:sz w:val="20"/>
                        <w:szCs w:val="20"/>
                      </w:rPr>
                    </w:ins>
                  </m:ctrlPr>
                </m:fPr>
                <m:num>
                  <m:r>
                    <w:ins w:id="249" w:author="Reza Rajan" w:date="2020-03-28T18:29:00Z">
                      <w:rPr>
                        <w:rFonts w:ascii="Cambria Math" w:hAnsi="Cambria Math" w:cstheme="minorHAnsi"/>
                        <w:sz w:val="20"/>
                        <w:szCs w:val="20"/>
                        <w:rPrChange w:id="250" w:author="Reza Rajan" w:date="2020-03-29T05:45:00Z">
                          <w:rPr>
                            <w:rFonts w:ascii="Cambria Math" w:hAnsi="Cambria Math" w:cstheme="minorHAnsi"/>
                          </w:rPr>
                        </w:rPrChange>
                      </w:rPr>
                      <m:t>1</m:t>
                    </w:ins>
                  </m:r>
                </m:num>
                <m:den>
                  <m:r>
                    <w:ins w:id="251" w:author="Reza Rajan" w:date="2020-03-28T18:29:00Z">
                      <w:rPr>
                        <w:rFonts w:ascii="Cambria Math" w:hAnsi="Cambria Math" w:cstheme="minorHAnsi"/>
                        <w:sz w:val="20"/>
                        <w:szCs w:val="20"/>
                        <w:rPrChange w:id="252" w:author="Reza Rajan" w:date="2020-03-29T05:45:00Z">
                          <w:rPr>
                            <w:rFonts w:ascii="Cambria Math" w:hAnsi="Cambria Math" w:cstheme="minorHAnsi"/>
                          </w:rPr>
                        </w:rPrChange>
                      </w:rPr>
                      <m:t>ρ(q)</m:t>
                    </w:ins>
                  </m:r>
                </m:den>
              </m:f>
              <m:r>
                <w:ins w:id="253" w:author="Reza Rajan" w:date="2020-03-28T18:29:00Z">
                  <w:rPr>
                    <w:rFonts w:ascii="Cambria Math" w:hAnsi="Cambria Math" w:cstheme="minorHAnsi"/>
                    <w:sz w:val="20"/>
                    <w:szCs w:val="20"/>
                    <w:rPrChange w:id="254" w:author="Reza Rajan" w:date="2020-03-29T05:45:00Z">
                      <w:rPr>
                        <w:rFonts w:ascii="Cambria Math" w:hAnsi="Cambria Math" w:cstheme="minorHAnsi"/>
                      </w:rPr>
                    </w:rPrChange>
                  </w:rPr>
                  <m:t>-</m:t>
                </w:ins>
              </m:r>
              <m:f>
                <m:fPr>
                  <m:ctrlPr>
                    <w:ins w:id="255" w:author="Reza Rajan" w:date="2020-03-28T18:29:00Z">
                      <w:rPr>
                        <w:rFonts w:ascii="Cambria Math" w:hAnsi="Cambria Math" w:cstheme="minorHAnsi"/>
                        <w:i/>
                        <w:sz w:val="20"/>
                        <w:szCs w:val="20"/>
                      </w:rPr>
                    </w:ins>
                  </m:ctrlPr>
                </m:fPr>
                <m:num>
                  <m:r>
                    <w:ins w:id="256" w:author="Reza Rajan" w:date="2020-03-28T18:29:00Z">
                      <w:rPr>
                        <w:rFonts w:ascii="Cambria Math" w:hAnsi="Cambria Math" w:cstheme="minorHAnsi"/>
                        <w:sz w:val="20"/>
                        <w:szCs w:val="20"/>
                        <w:rPrChange w:id="257" w:author="Reza Rajan" w:date="2020-03-29T05:45:00Z">
                          <w:rPr>
                            <w:rFonts w:ascii="Cambria Math" w:hAnsi="Cambria Math" w:cstheme="minorHAnsi"/>
                          </w:rPr>
                        </w:rPrChange>
                      </w:rPr>
                      <m:t>1</m:t>
                    </w:ins>
                  </m:r>
                </m:num>
                <m:den>
                  <m:sSub>
                    <m:sSubPr>
                      <m:ctrlPr>
                        <w:ins w:id="258" w:author="Reza Rajan" w:date="2020-03-28T18:29:00Z">
                          <w:rPr>
                            <w:rFonts w:ascii="Cambria Math" w:hAnsi="Cambria Math" w:cstheme="minorHAnsi"/>
                            <w:i/>
                            <w:sz w:val="20"/>
                            <w:szCs w:val="20"/>
                          </w:rPr>
                        </w:ins>
                      </m:ctrlPr>
                    </m:sSubPr>
                    <m:e>
                      <m:r>
                        <w:ins w:id="259" w:author="Reza Rajan" w:date="2020-03-28T18:29:00Z">
                          <w:rPr>
                            <w:rFonts w:ascii="Cambria Math" w:hAnsi="Cambria Math" w:cstheme="minorHAnsi"/>
                            <w:sz w:val="20"/>
                            <w:szCs w:val="20"/>
                            <w:rPrChange w:id="260" w:author="Reza Rajan" w:date="2020-03-29T05:45:00Z">
                              <w:rPr>
                                <w:rFonts w:ascii="Cambria Math" w:hAnsi="Cambria Math" w:cstheme="minorHAnsi"/>
                              </w:rPr>
                            </w:rPrChange>
                          </w:rPr>
                          <m:t>ρ</m:t>
                        </w:ins>
                      </m:r>
                    </m:e>
                    <m:sub>
                      <m:r>
                        <w:ins w:id="261" w:author="Reza Rajan" w:date="2020-03-28T18:30:00Z">
                          <w:rPr>
                            <w:rFonts w:ascii="Cambria Math" w:hAnsi="Cambria Math" w:cstheme="minorHAnsi"/>
                            <w:sz w:val="20"/>
                            <w:szCs w:val="20"/>
                            <w:rPrChange w:id="262" w:author="Reza Rajan" w:date="2020-03-29T05:45:00Z">
                              <w:rPr>
                                <w:rFonts w:ascii="Cambria Math" w:hAnsi="Cambria Math" w:cstheme="minorHAnsi"/>
                              </w:rPr>
                            </w:rPrChange>
                          </w:rPr>
                          <m:t>o</m:t>
                        </w:ins>
                      </m:r>
                    </m:sub>
                  </m:sSub>
                </m:den>
              </m:f>
            </m:e>
          </m:d>
          <m:d>
            <m:dPr>
              <m:ctrlPr>
                <w:ins w:id="263" w:author="Reza Rajan" w:date="2020-03-28T18:30:00Z">
                  <w:rPr>
                    <w:rFonts w:ascii="Cambria Math" w:hAnsi="Cambria Math" w:cstheme="minorHAnsi"/>
                    <w:i/>
                    <w:sz w:val="20"/>
                    <w:szCs w:val="20"/>
                  </w:rPr>
                </w:ins>
              </m:ctrlPr>
            </m:dPr>
            <m:e>
              <m:f>
                <m:fPr>
                  <m:ctrlPr>
                    <w:ins w:id="264" w:author="Reza Rajan" w:date="2020-03-28T18:30:00Z">
                      <w:rPr>
                        <w:rFonts w:ascii="Cambria Math" w:hAnsi="Cambria Math" w:cstheme="minorHAnsi"/>
                        <w:i/>
                        <w:sz w:val="20"/>
                        <w:szCs w:val="20"/>
                      </w:rPr>
                    </w:ins>
                  </m:ctrlPr>
                </m:fPr>
                <m:num>
                  <m:r>
                    <w:ins w:id="265" w:author="Reza Rajan" w:date="2020-03-28T18:30:00Z">
                      <w:rPr>
                        <w:rFonts w:ascii="Cambria Math" w:hAnsi="Cambria Math" w:cstheme="minorHAnsi"/>
                        <w:sz w:val="20"/>
                        <w:szCs w:val="20"/>
                        <w:rPrChange w:id="266" w:author="Reza Rajan" w:date="2020-03-29T05:45:00Z">
                          <w:rPr>
                            <w:rFonts w:ascii="Cambria Math" w:hAnsi="Cambria Math" w:cstheme="minorHAnsi"/>
                          </w:rPr>
                        </w:rPrChange>
                      </w:rPr>
                      <m:t>1</m:t>
                    </w:ins>
                  </m:r>
                </m:num>
                <m:den>
                  <m:sSup>
                    <m:sSupPr>
                      <m:ctrlPr>
                        <w:ins w:id="267" w:author="Reza Rajan" w:date="2020-03-28T18:30:00Z">
                          <w:rPr>
                            <w:rFonts w:ascii="Cambria Math" w:hAnsi="Cambria Math" w:cstheme="minorHAnsi"/>
                            <w:i/>
                            <w:sz w:val="20"/>
                            <w:szCs w:val="20"/>
                          </w:rPr>
                        </w:ins>
                      </m:ctrlPr>
                    </m:sSupPr>
                    <m:e>
                      <m:r>
                        <w:ins w:id="268" w:author="Reza Rajan" w:date="2020-03-28T18:30:00Z">
                          <w:rPr>
                            <w:rFonts w:ascii="Cambria Math" w:hAnsi="Cambria Math" w:cstheme="minorHAnsi"/>
                            <w:sz w:val="20"/>
                            <w:szCs w:val="20"/>
                            <w:rPrChange w:id="269" w:author="Reza Rajan" w:date="2020-03-29T05:45:00Z">
                              <w:rPr>
                                <w:rFonts w:ascii="Cambria Math" w:hAnsi="Cambria Math" w:cstheme="minorHAnsi"/>
                              </w:rPr>
                            </w:rPrChange>
                          </w:rPr>
                          <m:t>ρ</m:t>
                        </w:ins>
                      </m:r>
                    </m:e>
                    <m:sup>
                      <m:r>
                        <w:ins w:id="270" w:author="Reza Rajan" w:date="2020-03-28T18:30:00Z">
                          <w:rPr>
                            <w:rFonts w:ascii="Cambria Math" w:hAnsi="Cambria Math" w:cstheme="minorHAnsi"/>
                            <w:sz w:val="20"/>
                            <w:szCs w:val="20"/>
                            <w:rPrChange w:id="271" w:author="Reza Rajan" w:date="2020-03-29T05:45:00Z">
                              <w:rPr>
                                <w:rFonts w:ascii="Cambria Math" w:hAnsi="Cambria Math" w:cstheme="minorHAnsi"/>
                              </w:rPr>
                            </w:rPrChange>
                          </w:rPr>
                          <m:t>3</m:t>
                        </w:ins>
                      </m:r>
                    </m:sup>
                  </m:sSup>
                  <m:r>
                    <w:ins w:id="272" w:author="Reza Rajan" w:date="2020-03-28T18:30:00Z">
                      <w:rPr>
                        <w:rFonts w:ascii="Cambria Math" w:hAnsi="Cambria Math" w:cstheme="minorHAnsi"/>
                        <w:sz w:val="20"/>
                        <w:szCs w:val="20"/>
                        <w:rPrChange w:id="273" w:author="Reza Rajan" w:date="2020-03-29T05:45:00Z">
                          <w:rPr>
                            <w:rFonts w:ascii="Cambria Math" w:hAnsi="Cambria Math" w:cstheme="minorHAnsi"/>
                          </w:rPr>
                        </w:rPrChange>
                      </w:rPr>
                      <m:t>(q)</m:t>
                    </w:ins>
                  </m:r>
                </m:den>
              </m:f>
            </m:e>
          </m:d>
          <m:d>
            <m:dPr>
              <m:ctrlPr>
                <w:ins w:id="274" w:author="Reza Rajan" w:date="2020-03-28T18:30:00Z">
                  <w:rPr>
                    <w:rFonts w:ascii="Cambria Math" w:hAnsi="Cambria Math" w:cstheme="minorHAnsi"/>
                    <w:i/>
                    <w:sz w:val="20"/>
                    <w:szCs w:val="20"/>
                  </w:rPr>
                </w:ins>
              </m:ctrlPr>
            </m:dPr>
            <m:e>
              <m:r>
                <w:ins w:id="275" w:author="Reza Rajan" w:date="2020-03-28T18:30:00Z">
                  <w:rPr>
                    <w:rFonts w:ascii="Cambria Math" w:hAnsi="Cambria Math" w:cstheme="minorHAnsi"/>
                    <w:sz w:val="20"/>
                    <w:szCs w:val="20"/>
                    <w:rPrChange w:id="276" w:author="Reza Rajan" w:date="2020-03-29T05:45:00Z">
                      <w:rPr>
                        <w:rFonts w:ascii="Cambria Math" w:hAnsi="Cambria Math" w:cstheme="minorHAnsi"/>
                      </w:rPr>
                    </w:rPrChange>
                  </w:rPr>
                  <m:t>q-</m:t>
                </w:ins>
              </m:r>
              <m:sSub>
                <m:sSubPr>
                  <m:ctrlPr>
                    <w:ins w:id="277" w:author="Reza Rajan" w:date="2020-03-28T18:30:00Z">
                      <w:rPr>
                        <w:rFonts w:ascii="Cambria Math" w:hAnsi="Cambria Math" w:cstheme="minorHAnsi"/>
                        <w:i/>
                        <w:sz w:val="20"/>
                        <w:szCs w:val="20"/>
                      </w:rPr>
                    </w:ins>
                  </m:ctrlPr>
                </m:sSubPr>
                <m:e>
                  <m:r>
                    <w:ins w:id="278" w:author="Reza Rajan" w:date="2020-03-28T18:30:00Z">
                      <w:rPr>
                        <w:rFonts w:ascii="Cambria Math" w:hAnsi="Cambria Math" w:cstheme="minorHAnsi"/>
                        <w:sz w:val="20"/>
                        <w:szCs w:val="20"/>
                        <w:rPrChange w:id="279" w:author="Reza Rajan" w:date="2020-03-29T05:45:00Z">
                          <w:rPr>
                            <w:rFonts w:ascii="Cambria Math" w:hAnsi="Cambria Math" w:cstheme="minorHAnsi"/>
                          </w:rPr>
                        </w:rPrChange>
                      </w:rPr>
                      <m:t>q</m:t>
                    </w:ins>
                  </m:r>
                </m:e>
                <m:sub>
                  <m:r>
                    <w:ins w:id="280" w:author="Reza Rajan" w:date="2020-03-28T18:30:00Z">
                      <w:rPr>
                        <w:rFonts w:ascii="Cambria Math" w:hAnsi="Cambria Math" w:cstheme="minorHAnsi"/>
                        <w:sz w:val="20"/>
                        <w:szCs w:val="20"/>
                        <w:rPrChange w:id="281" w:author="Reza Rajan" w:date="2020-03-29T05:45:00Z">
                          <w:rPr>
                            <w:rFonts w:ascii="Cambria Math" w:hAnsi="Cambria Math" w:cstheme="minorHAnsi"/>
                          </w:rPr>
                        </w:rPrChange>
                      </w:rPr>
                      <m:t>obst</m:t>
                    </w:ins>
                  </m:r>
                </m:sub>
              </m:sSub>
            </m:e>
          </m:d>
        </m:oMath>
      </m:oMathPara>
    </w:p>
    <w:p w14:paraId="6B2EE40B" w14:textId="77777777" w:rsidR="00DB11DB" w:rsidRPr="00123DCA" w:rsidRDefault="00DB11DB" w:rsidP="00DB11DB">
      <w:pPr>
        <w:rPr>
          <w:ins w:id="282" w:author="Reza Rajan" w:date="2020-03-28T18:37:00Z"/>
          <w:rFonts w:asciiTheme="minorHAnsi" w:hAnsiTheme="minorHAnsi" w:cstheme="minorHAnsi"/>
          <w:sz w:val="21"/>
          <w:szCs w:val="21"/>
          <w:rPrChange w:id="283" w:author="Reza Rajan" w:date="2020-03-29T05:45:00Z">
            <w:rPr>
              <w:ins w:id="284" w:author="Reza Rajan" w:date="2020-03-28T18:37:00Z"/>
              <w:rFonts w:ascii="Cambria Math" w:hAnsi="Cambria Math" w:cstheme="minorHAnsi"/>
              <w:i/>
              <w:sz w:val="21"/>
              <w:szCs w:val="21"/>
            </w:rPr>
          </w:rPrChange>
        </w:rPr>
      </w:pPr>
    </w:p>
    <w:p w14:paraId="2687D68A" w14:textId="2301C4BF" w:rsidR="00DB11DB" w:rsidRPr="00123DCA" w:rsidRDefault="00DB11DB">
      <w:pPr>
        <w:rPr>
          <w:ins w:id="285" w:author="Reza Rajan" w:date="2020-03-28T18:36:00Z"/>
          <w:rFonts w:asciiTheme="minorHAnsi" w:hAnsiTheme="minorHAnsi" w:cstheme="minorHAnsi"/>
          <w:sz w:val="21"/>
          <w:szCs w:val="21"/>
          <w:rPrChange w:id="286" w:author="Reza Rajan" w:date="2020-03-29T05:45:00Z">
            <w:rPr>
              <w:ins w:id="287" w:author="Reza Rajan" w:date="2020-03-28T18:36:00Z"/>
              <w:rFonts w:asciiTheme="minorHAnsi" w:hAnsiTheme="minorHAnsi" w:cstheme="minorHAnsi"/>
              <w:sz w:val="20"/>
              <w:szCs w:val="20"/>
            </w:rPr>
          </w:rPrChange>
        </w:rPr>
        <w:pPrChange w:id="288" w:author="Reza Rajan" w:date="2020-03-28T21:59:00Z">
          <w:pPr>
            <w:jc w:val="both"/>
          </w:pPr>
        </w:pPrChange>
      </w:pPr>
      <m:oMathPara>
        <m:oMathParaPr>
          <m:jc m:val="left"/>
        </m:oMathParaPr>
        <m:oMath>
          <m:r>
            <w:ins w:id="289" w:author="Reza Rajan" w:date="2020-03-28T18:36:00Z">
              <w:rPr>
                <w:rFonts w:ascii="Cambria Math" w:hAnsi="Cambria Math" w:cstheme="minorHAnsi"/>
                <w:sz w:val="21"/>
                <w:szCs w:val="21"/>
                <w:rPrChange w:id="290" w:author="Reza Rajan" w:date="2020-03-29T05:45:00Z">
                  <w:rPr>
                    <w:rFonts w:ascii="Cambria Math" w:hAnsi="Cambria Math" w:cstheme="minorHAnsi"/>
                    <w:sz w:val="20"/>
                    <w:szCs w:val="20"/>
                  </w:rPr>
                </w:rPrChange>
              </w:rPr>
              <m:t>If ρ</m:t>
            </w:ins>
          </m:r>
          <m:d>
            <m:dPr>
              <m:ctrlPr>
                <w:ins w:id="291" w:author="Reza Rajan" w:date="2020-03-28T18:36:00Z">
                  <w:rPr>
                    <w:rFonts w:ascii="Cambria Math" w:hAnsi="Cambria Math" w:cstheme="minorHAnsi"/>
                    <w:i/>
                    <w:sz w:val="21"/>
                    <w:szCs w:val="21"/>
                  </w:rPr>
                </w:ins>
              </m:ctrlPr>
            </m:dPr>
            <m:e>
              <m:r>
                <w:ins w:id="292" w:author="Reza Rajan" w:date="2020-03-28T18:36:00Z">
                  <w:rPr>
                    <w:rFonts w:ascii="Cambria Math" w:hAnsi="Cambria Math" w:cstheme="minorHAnsi"/>
                    <w:sz w:val="21"/>
                    <w:szCs w:val="21"/>
                    <w:rPrChange w:id="293" w:author="Reza Rajan" w:date="2020-03-29T05:45:00Z">
                      <w:rPr>
                        <w:rFonts w:ascii="Cambria Math" w:hAnsi="Cambria Math" w:cstheme="minorHAnsi"/>
                        <w:sz w:val="20"/>
                        <w:szCs w:val="20"/>
                      </w:rPr>
                    </w:rPrChange>
                  </w:rPr>
                  <m:t>q</m:t>
                </w:ins>
              </m:r>
            </m:e>
          </m:d>
          <m:r>
            <w:ins w:id="294" w:author="Reza Rajan" w:date="2020-03-28T18:36:00Z">
              <w:rPr>
                <w:rFonts w:ascii="Cambria Math" w:hAnsi="Cambria Math" w:cstheme="minorHAnsi"/>
                <w:sz w:val="21"/>
                <w:szCs w:val="21"/>
                <w:rPrChange w:id="295" w:author="Reza Rajan" w:date="2020-03-29T05:45:00Z">
                  <w:rPr>
                    <w:rFonts w:ascii="Cambria Math" w:hAnsi="Cambria Math" w:cstheme="minorHAnsi"/>
                    <w:sz w:val="20"/>
                    <w:szCs w:val="20"/>
                  </w:rPr>
                </w:rPrChange>
              </w:rPr>
              <m:t xml:space="preserve">≥ </m:t>
            </w:ins>
          </m:r>
          <m:sSub>
            <m:sSubPr>
              <m:ctrlPr>
                <w:ins w:id="296" w:author="Reza Rajan" w:date="2020-03-28T18:36:00Z">
                  <w:rPr>
                    <w:rFonts w:ascii="Cambria Math" w:hAnsi="Cambria Math" w:cstheme="minorHAnsi"/>
                    <w:i/>
                    <w:sz w:val="21"/>
                    <w:szCs w:val="21"/>
                  </w:rPr>
                </w:ins>
              </m:ctrlPr>
            </m:sSubPr>
            <m:e>
              <m:r>
                <w:ins w:id="297" w:author="Reza Rajan" w:date="2020-03-28T18:36:00Z">
                  <w:rPr>
                    <w:rFonts w:ascii="Cambria Math" w:hAnsi="Cambria Math" w:cstheme="minorHAnsi"/>
                    <w:sz w:val="21"/>
                    <w:szCs w:val="21"/>
                    <w:rPrChange w:id="298" w:author="Reza Rajan" w:date="2020-03-29T05:45:00Z">
                      <w:rPr>
                        <w:rFonts w:ascii="Cambria Math" w:hAnsi="Cambria Math" w:cstheme="minorHAnsi"/>
                        <w:sz w:val="20"/>
                        <w:szCs w:val="20"/>
                      </w:rPr>
                    </w:rPrChange>
                  </w:rPr>
                  <m:t>ρ</m:t>
                </w:ins>
              </m:r>
            </m:e>
            <m:sub>
              <m:r>
                <w:ins w:id="299" w:author="Reza Rajan" w:date="2020-03-28T18:36:00Z">
                  <w:rPr>
                    <w:rFonts w:ascii="Cambria Math" w:hAnsi="Cambria Math" w:cstheme="minorHAnsi"/>
                    <w:sz w:val="21"/>
                    <w:szCs w:val="21"/>
                    <w:rPrChange w:id="300" w:author="Reza Rajan" w:date="2020-03-29T05:45:00Z">
                      <w:rPr>
                        <w:rFonts w:ascii="Cambria Math" w:hAnsi="Cambria Math" w:cstheme="minorHAnsi"/>
                        <w:sz w:val="20"/>
                        <w:szCs w:val="20"/>
                      </w:rPr>
                    </w:rPrChange>
                  </w:rPr>
                  <m:t>o</m:t>
                </w:ins>
              </m:r>
            </m:sub>
          </m:sSub>
          <m:r>
            <w:ins w:id="301" w:author="Reza Rajan" w:date="2020-03-28T21:59:00Z">
              <w:rPr>
                <w:rFonts w:ascii="Cambria Math" w:hAnsi="Cambria Math" w:cstheme="minorHAnsi"/>
                <w:sz w:val="21"/>
                <w:szCs w:val="21"/>
              </w:rPr>
              <m:t xml:space="preserve">:  </m:t>
            </w:ins>
          </m:r>
          <m:sSub>
            <m:sSubPr>
              <m:ctrlPr>
                <w:ins w:id="302" w:author="Reza Rajan" w:date="2020-03-28T21:59:00Z">
                  <w:rPr>
                    <w:rFonts w:ascii="Cambria Math" w:hAnsi="Cambria Math" w:cstheme="minorHAnsi"/>
                    <w:i/>
                    <w:sz w:val="21"/>
                    <w:szCs w:val="21"/>
                  </w:rPr>
                </w:ins>
              </m:ctrlPr>
            </m:sSubPr>
            <m:e>
              <m:r>
                <w:ins w:id="303" w:author="Reza Rajan" w:date="2020-03-28T21:59:00Z">
                  <w:rPr>
                    <w:rFonts w:ascii="Cambria Math" w:hAnsi="Cambria Math" w:cstheme="minorHAnsi"/>
                    <w:sz w:val="21"/>
                    <w:szCs w:val="21"/>
                  </w:rPr>
                  <m:t>F</m:t>
                </w:ins>
              </m:r>
            </m:e>
            <m:sub>
              <m:r>
                <w:ins w:id="304" w:author="Reza Rajan" w:date="2020-03-28T21:59:00Z">
                  <w:rPr>
                    <w:rFonts w:ascii="Cambria Math" w:hAnsi="Cambria Math" w:cstheme="minorHAnsi"/>
                    <w:sz w:val="21"/>
                    <w:szCs w:val="21"/>
                  </w:rPr>
                  <m:t>rep</m:t>
                </w:ins>
              </m:r>
            </m:sub>
          </m:sSub>
          <m:d>
            <m:dPr>
              <m:ctrlPr>
                <w:ins w:id="305" w:author="Reza Rajan" w:date="2020-03-28T21:59:00Z">
                  <w:rPr>
                    <w:rFonts w:ascii="Cambria Math" w:hAnsi="Cambria Math" w:cstheme="minorHAnsi"/>
                    <w:i/>
                    <w:sz w:val="21"/>
                    <w:szCs w:val="21"/>
                  </w:rPr>
                </w:ins>
              </m:ctrlPr>
            </m:dPr>
            <m:e>
              <m:r>
                <w:ins w:id="306" w:author="Reza Rajan" w:date="2020-03-28T21:59:00Z">
                  <w:rPr>
                    <w:rFonts w:ascii="Cambria Math" w:hAnsi="Cambria Math" w:cstheme="minorHAnsi"/>
                    <w:sz w:val="21"/>
                    <w:szCs w:val="21"/>
                  </w:rPr>
                  <m:t>q</m:t>
                </w:ins>
              </m:r>
            </m:e>
          </m:d>
          <m:r>
            <w:ins w:id="307" w:author="Reza Rajan" w:date="2020-03-28T21:59:00Z">
              <w:rPr>
                <w:rFonts w:ascii="Cambria Math" w:hAnsi="Cambria Math" w:cstheme="minorHAnsi"/>
                <w:sz w:val="21"/>
                <w:szCs w:val="21"/>
              </w:rPr>
              <m:t>=0</m:t>
            </w:ins>
          </m:r>
        </m:oMath>
      </m:oMathPara>
    </w:p>
    <w:p w14:paraId="1BB78672" w14:textId="25758572" w:rsidR="002C38AC" w:rsidRPr="00123DCA" w:rsidRDefault="0012354E">
      <w:pPr>
        <w:jc w:val="both"/>
        <w:rPr>
          <w:ins w:id="308" w:author="Reza Rajan" w:date="2020-03-28T18:33:00Z"/>
          <w:rFonts w:asciiTheme="minorHAnsi" w:hAnsiTheme="minorHAnsi" w:cstheme="minorHAnsi"/>
          <w:sz w:val="21"/>
          <w:szCs w:val="21"/>
          <w:rPrChange w:id="309" w:author="Reza Rajan" w:date="2020-03-29T05:45:00Z">
            <w:rPr>
              <w:ins w:id="310" w:author="Reza Rajan" w:date="2020-03-28T18:33:00Z"/>
              <w:rFonts w:asciiTheme="minorHAnsi" w:hAnsiTheme="minorHAnsi" w:cstheme="minorHAnsi"/>
              <w:sz w:val="20"/>
              <w:szCs w:val="20"/>
            </w:rPr>
          </w:rPrChange>
        </w:rPr>
      </w:pPr>
      <w:ins w:id="311" w:author="Reza Rajan" w:date="2020-03-28T18:31:00Z">
        <w:r w:rsidRPr="00123DCA">
          <w:rPr>
            <w:rFonts w:asciiTheme="minorHAnsi" w:hAnsiTheme="minorHAnsi" w:cstheme="minorHAnsi"/>
            <w:sz w:val="21"/>
            <w:szCs w:val="21"/>
            <w:rPrChange w:id="312" w:author="Reza Rajan" w:date="2020-03-29T05:45:00Z">
              <w:rPr>
                <w:rFonts w:asciiTheme="minorHAnsi" w:hAnsiTheme="minorHAnsi" w:cstheme="minorHAnsi"/>
                <w:sz w:val="20"/>
                <w:szCs w:val="20"/>
              </w:rPr>
            </w:rPrChange>
          </w:rPr>
          <w:t>,</w:t>
        </w:r>
      </w:ins>
      <w:ins w:id="313" w:author="Reza Rajan" w:date="2020-03-28T18:41:00Z">
        <w:r w:rsidR="00DC7CB4" w:rsidRPr="00123DCA">
          <w:rPr>
            <w:rFonts w:asciiTheme="minorHAnsi" w:hAnsiTheme="minorHAnsi" w:cstheme="minorHAnsi"/>
            <w:sz w:val="21"/>
            <w:szCs w:val="21"/>
          </w:rPr>
          <w:t xml:space="preserve"> </w:t>
        </w:r>
      </w:ins>
      <w:ins w:id="314" w:author="Reza Rajan" w:date="2020-03-28T18:31:00Z">
        <w:r w:rsidRPr="00123DCA">
          <w:rPr>
            <w:rFonts w:asciiTheme="minorHAnsi" w:hAnsiTheme="minorHAnsi" w:cstheme="minorHAnsi"/>
            <w:sz w:val="21"/>
            <w:szCs w:val="21"/>
            <w:rPrChange w:id="315" w:author="Reza Rajan" w:date="2020-03-29T05:45:00Z">
              <w:rPr>
                <w:rFonts w:asciiTheme="minorHAnsi" w:hAnsiTheme="minorHAnsi" w:cstheme="minorHAnsi"/>
                <w:sz w:val="20"/>
                <w:szCs w:val="20"/>
              </w:rPr>
            </w:rPrChange>
          </w:rPr>
          <w:t xml:space="preserve">where </w:t>
        </w:r>
      </w:ins>
      <m:oMath>
        <m:r>
          <w:ins w:id="316" w:author="Reza Rajan" w:date="2020-03-28T18:32:00Z">
            <w:rPr>
              <w:rFonts w:ascii="Cambria Math" w:hAnsi="Cambria Math" w:cstheme="minorHAnsi"/>
              <w:sz w:val="21"/>
              <w:szCs w:val="21"/>
              <w:rPrChange w:id="317" w:author="Reza Rajan" w:date="2020-03-29T05:45:00Z">
                <w:rPr>
                  <w:rFonts w:ascii="Cambria Math" w:hAnsi="Cambria Math" w:cstheme="minorHAnsi"/>
                  <w:sz w:val="20"/>
                  <w:szCs w:val="20"/>
                </w:rPr>
              </w:rPrChange>
            </w:rPr>
            <m:t>q</m:t>
          </w:ins>
        </m:r>
      </m:oMath>
      <w:ins w:id="318" w:author="Reza Rajan" w:date="2020-03-28T18:32:00Z">
        <w:r w:rsidR="008577F6" w:rsidRPr="00123DCA">
          <w:rPr>
            <w:rFonts w:asciiTheme="minorHAnsi" w:hAnsiTheme="minorHAnsi" w:cstheme="minorHAnsi"/>
            <w:sz w:val="21"/>
            <w:szCs w:val="21"/>
            <w:rPrChange w:id="319" w:author="Reza Rajan" w:date="2020-03-29T05:45:00Z">
              <w:rPr>
                <w:rFonts w:asciiTheme="minorHAnsi" w:hAnsiTheme="minorHAnsi" w:cstheme="minorHAnsi"/>
                <w:sz w:val="20"/>
                <w:szCs w:val="20"/>
              </w:rPr>
            </w:rPrChange>
          </w:rPr>
          <w:t xml:space="preserve"> </w:t>
        </w:r>
      </w:ins>
      <w:ins w:id="320" w:author="Reza Rajan" w:date="2020-03-28T18:31:00Z">
        <w:r w:rsidRPr="00123DCA">
          <w:rPr>
            <w:rFonts w:asciiTheme="minorHAnsi" w:hAnsiTheme="minorHAnsi" w:cstheme="minorHAnsi"/>
            <w:sz w:val="21"/>
            <w:szCs w:val="21"/>
            <w:rPrChange w:id="321" w:author="Reza Rajan" w:date="2020-03-29T05:45:00Z">
              <w:rPr>
                <w:rFonts w:asciiTheme="minorHAnsi" w:hAnsiTheme="minorHAnsi" w:cstheme="minorHAnsi"/>
                <w:sz w:val="20"/>
                <w:szCs w:val="20"/>
              </w:rPr>
            </w:rPrChange>
          </w:rPr>
          <w:t>represents a point’s coordinate</w:t>
        </w:r>
      </w:ins>
      <w:ins w:id="322" w:author="Reza Rajan" w:date="2020-03-28T18:33:00Z">
        <w:r w:rsidR="002C38AC" w:rsidRPr="00123DCA">
          <w:rPr>
            <w:rFonts w:asciiTheme="minorHAnsi" w:hAnsiTheme="minorHAnsi" w:cstheme="minorHAnsi"/>
            <w:sz w:val="21"/>
            <w:szCs w:val="21"/>
            <w:rPrChange w:id="323" w:author="Reza Rajan" w:date="2020-03-29T05:45:00Z">
              <w:rPr>
                <w:rFonts w:asciiTheme="minorHAnsi" w:hAnsiTheme="minorHAnsi" w:cstheme="minorHAnsi"/>
                <w:sz w:val="20"/>
                <w:szCs w:val="20"/>
              </w:rPr>
            </w:rPrChange>
          </w:rPr>
          <w:t>,</w:t>
        </w:r>
      </w:ins>
      <w:ins w:id="324" w:author="Reza Rajan" w:date="2020-03-29T00:52:00Z">
        <w:r w:rsidR="00B920A9" w:rsidRPr="00123DCA">
          <w:rPr>
            <w:rFonts w:asciiTheme="minorHAnsi" w:hAnsiTheme="minorHAnsi" w:cstheme="minorHAnsi"/>
            <w:sz w:val="21"/>
            <w:szCs w:val="21"/>
          </w:rPr>
          <w:t xml:space="preserve"> and</w:t>
        </w:r>
      </w:ins>
    </w:p>
    <w:p w14:paraId="787C4F52" w14:textId="29FFFEBC" w:rsidR="0012354E" w:rsidRPr="00123DCA" w:rsidRDefault="0012354E" w:rsidP="007E117F">
      <w:pPr>
        <w:jc w:val="both"/>
        <w:rPr>
          <w:ins w:id="325" w:author="Reza Rajan" w:date="2020-03-28T21:03:00Z"/>
          <w:rFonts w:asciiTheme="minorHAnsi" w:hAnsiTheme="minorHAnsi" w:cstheme="minorHAnsi"/>
          <w:sz w:val="21"/>
          <w:szCs w:val="21"/>
        </w:rPr>
      </w:pPr>
      <w:ins w:id="326" w:author="Reza Rajan" w:date="2020-03-28T18:31:00Z">
        <w:r w:rsidRPr="00123DCA">
          <w:rPr>
            <w:rFonts w:asciiTheme="minorHAnsi" w:hAnsiTheme="minorHAnsi" w:cstheme="minorHAnsi"/>
            <w:sz w:val="21"/>
            <w:szCs w:val="21"/>
            <w:rPrChange w:id="327" w:author="Reza Rajan" w:date="2020-03-29T05:45:00Z">
              <w:rPr>
                <w:rFonts w:asciiTheme="minorHAnsi" w:hAnsiTheme="minorHAnsi" w:cstheme="minorHAnsi"/>
                <w:sz w:val="20"/>
                <w:szCs w:val="20"/>
              </w:rPr>
            </w:rPrChange>
          </w:rPr>
          <w:t xml:space="preserve"> </w:t>
        </w:r>
      </w:ins>
      <m:oMath>
        <m:r>
          <w:ins w:id="328" w:author="Reza Rajan" w:date="2020-03-28T18:32:00Z">
            <w:rPr>
              <w:rFonts w:ascii="Cambria Math" w:hAnsi="Cambria Math" w:cstheme="minorHAnsi"/>
              <w:sz w:val="21"/>
              <w:szCs w:val="21"/>
              <w:rPrChange w:id="329" w:author="Reza Rajan" w:date="2020-03-29T05:45:00Z">
                <w:rPr>
                  <w:rFonts w:ascii="Cambria Math" w:hAnsi="Cambria Math" w:cstheme="minorHAnsi"/>
                  <w:sz w:val="20"/>
                  <w:szCs w:val="20"/>
                </w:rPr>
              </w:rPrChange>
            </w:rPr>
            <m:t>ρ</m:t>
          </w:ins>
        </m:r>
        <m:r>
          <w:ins w:id="330" w:author="Reza Rajan" w:date="2020-03-28T18:33:00Z">
            <w:rPr>
              <w:rFonts w:ascii="Cambria Math" w:hAnsi="Cambria Math" w:cstheme="minorHAnsi"/>
              <w:sz w:val="21"/>
              <w:szCs w:val="21"/>
              <w:rPrChange w:id="331" w:author="Reza Rajan" w:date="2020-03-29T05:45:00Z">
                <w:rPr>
                  <w:rFonts w:ascii="Cambria Math" w:hAnsi="Cambria Math" w:cstheme="minorHAnsi"/>
                  <w:sz w:val="20"/>
                  <w:szCs w:val="20"/>
                </w:rPr>
              </w:rPrChange>
            </w:rPr>
            <m:t>(q)</m:t>
          </w:ins>
        </m:r>
      </m:oMath>
      <w:ins w:id="332" w:author="Reza Rajan" w:date="2020-03-28T18:32:00Z">
        <w:r w:rsidR="008577F6" w:rsidRPr="00123DCA">
          <w:rPr>
            <w:rFonts w:asciiTheme="minorHAnsi" w:hAnsiTheme="minorHAnsi" w:cstheme="minorHAnsi"/>
            <w:sz w:val="21"/>
            <w:szCs w:val="21"/>
            <w:rPrChange w:id="333" w:author="Reza Rajan" w:date="2020-03-29T05:45:00Z">
              <w:rPr>
                <w:rFonts w:asciiTheme="minorHAnsi" w:hAnsiTheme="minorHAnsi" w:cstheme="minorHAnsi"/>
                <w:sz w:val="20"/>
                <w:szCs w:val="20"/>
              </w:rPr>
            </w:rPrChange>
          </w:rPr>
          <w:t xml:space="preserve"> represents its corresponding Euclidean distance.</w:t>
        </w:r>
      </w:ins>
    </w:p>
    <w:p w14:paraId="5CDC2BD7" w14:textId="77464918" w:rsidR="0058270F" w:rsidRPr="00123DCA" w:rsidDel="00553F32" w:rsidRDefault="0058270F">
      <w:pPr>
        <w:jc w:val="both"/>
        <w:rPr>
          <w:del w:id="334" w:author="Reza Rajan" w:date="2020-03-28T21:59:00Z"/>
          <w:rFonts w:asciiTheme="minorHAnsi" w:hAnsiTheme="minorHAnsi" w:cstheme="minorHAnsi"/>
          <w:sz w:val="21"/>
          <w:szCs w:val="21"/>
          <w:rPrChange w:id="335" w:author="Reza Rajan" w:date="2020-03-29T05:45:00Z">
            <w:rPr>
              <w:del w:id="336" w:author="Reza Rajan" w:date="2020-03-28T21:59:00Z"/>
              <w:rFonts w:asciiTheme="minorHAnsi" w:hAnsiTheme="minorHAnsi" w:cstheme="minorHAnsi"/>
            </w:rPr>
          </w:rPrChange>
        </w:rPr>
      </w:pPr>
    </w:p>
    <w:p w14:paraId="0F1E4B39" w14:textId="26D32F9A" w:rsidR="002E7364" w:rsidRPr="00123DCA" w:rsidDel="0058382E" w:rsidRDefault="002E7364" w:rsidP="00EB77E3">
      <w:pPr>
        <w:pStyle w:val="Heading2"/>
        <w:rPr>
          <w:del w:id="337" w:author="Reza Rajan" w:date="2020-03-28T18:38:00Z"/>
          <w:rFonts w:asciiTheme="minorHAnsi" w:hAnsiTheme="minorHAnsi" w:cstheme="minorHAnsi"/>
        </w:rPr>
      </w:pPr>
      <w:del w:id="338" w:author="Reza Rajan" w:date="2020-03-28T18:38:00Z">
        <w:r w:rsidRPr="00123DCA" w:rsidDel="0058382E">
          <w:rPr>
            <w:rFonts w:asciiTheme="minorHAnsi" w:hAnsiTheme="minorHAnsi" w:cstheme="minorHAnsi"/>
          </w:rPr>
          <w:delText>Parameters</w:delText>
        </w:r>
      </w:del>
    </w:p>
    <w:p w14:paraId="60B5F73A" w14:textId="4A77DEF4" w:rsidR="00EB49E3" w:rsidRPr="00123DCA" w:rsidDel="0058382E" w:rsidRDefault="002E7364" w:rsidP="00EB77E3">
      <w:pPr>
        <w:rPr>
          <w:del w:id="339" w:author="Reza Rajan" w:date="2020-03-28T18:38:00Z"/>
          <w:rFonts w:asciiTheme="minorHAnsi" w:hAnsiTheme="minorHAnsi" w:cstheme="minorHAnsi"/>
          <w:sz w:val="23"/>
          <w:szCs w:val="23"/>
        </w:rPr>
      </w:pPr>
      <w:del w:id="340" w:author="Reza Rajan" w:date="2020-03-28T18:38:00Z">
        <w:r w:rsidRPr="00123DCA" w:rsidDel="0058382E">
          <w:rPr>
            <w:rFonts w:asciiTheme="minorHAnsi" w:hAnsiTheme="minorHAnsi" w:cstheme="minorHAnsi"/>
            <w:sz w:val="23"/>
            <w:szCs w:val="23"/>
          </w:rPr>
          <w:delText>The following parameters are used</w:delText>
        </w:r>
        <w:r w:rsidR="006E0683" w:rsidRPr="00123DCA" w:rsidDel="0058382E">
          <w:rPr>
            <w:rFonts w:asciiTheme="minorHAnsi" w:hAnsiTheme="minorHAnsi" w:cstheme="minorHAnsi"/>
            <w:sz w:val="23"/>
            <w:szCs w:val="23"/>
          </w:rPr>
          <w:delText>:</w:delText>
        </w:r>
      </w:del>
    </w:p>
    <w:p w14:paraId="301C9D61" w14:textId="2942F52F" w:rsidR="00450FD9" w:rsidRPr="00123DCA" w:rsidDel="0058382E" w:rsidRDefault="00CA6E47" w:rsidP="00EB77E3">
      <w:pPr>
        <w:pStyle w:val="ListParagraph"/>
        <w:numPr>
          <w:ilvl w:val="0"/>
          <w:numId w:val="3"/>
        </w:numPr>
        <w:rPr>
          <w:del w:id="341" w:author="Reza Rajan" w:date="2020-03-28T18:38:00Z"/>
          <w:rFonts w:asciiTheme="minorHAnsi" w:hAnsiTheme="minorHAnsi" w:cstheme="minorHAnsi"/>
          <w:sz w:val="22"/>
          <w:szCs w:val="22"/>
        </w:rPr>
      </w:pPr>
      <m:oMath>
        <m:sSub>
          <m:sSubPr>
            <m:ctrlPr>
              <w:del w:id="342" w:author="Reza Rajan" w:date="2020-03-28T18:38:00Z">
                <w:rPr>
                  <w:rFonts w:ascii="Cambria Math" w:hAnsi="Cambria Math" w:cstheme="minorHAnsi"/>
                  <w:i/>
                  <w:sz w:val="22"/>
                  <w:szCs w:val="22"/>
                </w:rPr>
              </w:del>
            </m:ctrlPr>
          </m:sSubPr>
          <m:e>
            <m:r>
              <w:del w:id="343" w:author="Reza Rajan" w:date="2020-03-28T18:38:00Z">
                <w:rPr>
                  <w:rFonts w:ascii="Cambria Math" w:hAnsi="Cambria Math" w:cstheme="minorHAnsi"/>
                  <w:sz w:val="22"/>
                  <w:szCs w:val="22"/>
                  <w:rPrChange w:id="344" w:author="Reza Rajan" w:date="2020-03-29T05:45:00Z">
                    <w:rPr>
                      <w:rFonts w:ascii="Cambria Math" w:hAnsi="Cambria Math" w:cstheme="minorHAnsi"/>
                      <w:sz w:val="22"/>
                      <w:szCs w:val="22"/>
                    </w:rPr>
                  </w:rPrChange>
                </w:rPr>
                <m:t>Obstacle Influence Region, dist</m:t>
              </w:del>
            </m:r>
          </m:e>
          <m:sub>
            <m:r>
              <w:del w:id="345" w:author="Reza Rajan" w:date="2020-03-28T18:38:00Z">
                <w:rPr>
                  <w:rFonts w:ascii="Cambria Math" w:hAnsi="Cambria Math" w:cstheme="minorHAnsi"/>
                  <w:sz w:val="22"/>
                  <w:szCs w:val="22"/>
                  <w:rPrChange w:id="346" w:author="Reza Rajan" w:date="2020-03-29T05:45:00Z">
                    <w:rPr>
                      <w:rFonts w:ascii="Cambria Math" w:hAnsi="Cambria Math" w:cstheme="minorHAnsi"/>
                      <w:sz w:val="22"/>
                      <w:szCs w:val="22"/>
                    </w:rPr>
                  </w:rPrChange>
                </w:rPr>
                <m:t>infl</m:t>
              </w:del>
            </m:r>
          </m:sub>
        </m:sSub>
        <m:r>
          <w:del w:id="347" w:author="Reza Rajan" w:date="2020-03-28T18:38:00Z">
            <w:rPr>
              <w:rFonts w:ascii="Cambria Math" w:hAnsi="Cambria Math" w:cstheme="minorHAnsi"/>
              <w:sz w:val="22"/>
              <w:szCs w:val="22"/>
              <w:rPrChange w:id="348" w:author="Reza Rajan" w:date="2020-03-29T05:45:00Z">
                <w:rPr>
                  <w:rFonts w:ascii="Cambria Math" w:hAnsi="Cambria Math" w:cstheme="minorHAnsi"/>
                  <w:sz w:val="22"/>
                  <w:szCs w:val="22"/>
                </w:rPr>
              </w:rPrChange>
            </w:rPr>
            <m:t>=40 (</m:t>
          </w:del>
        </m:r>
        <m:r>
          <w:del w:id="349" w:author="Reza Rajan" w:date="2020-03-28T18:38:00Z">
            <w:rPr>
              <w:rFonts w:ascii="Cambria Math" w:hAnsi="Cambria Math" w:cstheme="minorHAnsi"/>
              <w:sz w:val="22"/>
              <w:szCs w:val="22"/>
              <w:lang w:val="de-DE"/>
              <w:rPrChange w:id="350" w:author="Reza Rajan" w:date="2020-03-29T05:45:00Z">
                <w:rPr>
                  <w:rFonts w:ascii="Cambria Math" w:hAnsi="Cambria Math" w:cstheme="minorHAnsi"/>
                  <w:sz w:val="22"/>
                  <w:szCs w:val="22"/>
                  <w:lang w:val="de-DE"/>
                </w:rPr>
              </w:rPrChange>
            </w:rPr>
            <m:t>pixels</m:t>
          </w:del>
        </m:r>
        <m:r>
          <w:del w:id="351" w:author="Reza Rajan" w:date="2020-03-28T18:38:00Z">
            <w:rPr>
              <w:rFonts w:ascii="Cambria Math" w:hAnsi="Cambria Math" w:cstheme="minorHAnsi"/>
              <w:sz w:val="22"/>
              <w:szCs w:val="22"/>
              <w:rPrChange w:id="352" w:author="Reza Rajan" w:date="2020-03-29T05:45:00Z">
                <w:rPr>
                  <w:rFonts w:ascii="Cambria Math" w:hAnsi="Cambria Math" w:cstheme="minorHAnsi"/>
                  <w:sz w:val="22"/>
                  <w:szCs w:val="22"/>
                </w:rPr>
              </w:rPrChange>
            </w:rPr>
            <m:t>)</m:t>
          </w:del>
        </m:r>
      </m:oMath>
      <w:del w:id="353" w:author="Reza Rajan" w:date="2020-03-28T18:38:00Z">
        <w:r w:rsidR="00C05770" w:rsidRPr="00123DCA" w:rsidDel="0058382E">
          <w:rPr>
            <w:rFonts w:asciiTheme="minorHAnsi" w:hAnsiTheme="minorHAnsi" w:cstheme="minorHAnsi"/>
            <w:sz w:val="22"/>
            <w:szCs w:val="22"/>
          </w:rPr>
          <w:delText xml:space="preserve"> </w:delText>
        </w:r>
      </w:del>
    </w:p>
    <w:p w14:paraId="5EEE3A5A" w14:textId="1652D6B5" w:rsidR="002B7507" w:rsidRPr="00123DCA" w:rsidDel="0058382E" w:rsidRDefault="00703505" w:rsidP="00EB77E3">
      <w:pPr>
        <w:pStyle w:val="ListParagraph"/>
        <w:numPr>
          <w:ilvl w:val="0"/>
          <w:numId w:val="3"/>
        </w:numPr>
        <w:rPr>
          <w:del w:id="354" w:author="Reza Rajan" w:date="2020-03-28T18:38:00Z"/>
          <w:rFonts w:asciiTheme="minorHAnsi" w:hAnsiTheme="minorHAnsi" w:cstheme="minorHAnsi"/>
          <w:sz w:val="22"/>
          <w:szCs w:val="22"/>
        </w:rPr>
      </w:pPr>
      <m:oMath>
        <m:r>
          <w:del w:id="355" w:author="Reza Rajan" w:date="2020-03-28T18:38:00Z">
            <w:rPr>
              <w:rFonts w:ascii="Cambria Math" w:hAnsi="Cambria Math" w:cstheme="minorHAnsi"/>
              <w:sz w:val="22"/>
              <w:szCs w:val="22"/>
              <w:rPrChange w:id="356" w:author="Reza Rajan" w:date="2020-03-29T05:45:00Z">
                <w:rPr>
                  <w:rFonts w:ascii="Cambria Math" w:hAnsi="Cambria Math" w:cstheme="minorHAnsi"/>
                  <w:sz w:val="22"/>
                  <w:szCs w:val="22"/>
                </w:rPr>
              </w:rPrChange>
            </w:rPr>
            <m:t xml:space="preserve">Attractive Constant, </m:t>
          </w:del>
        </m:r>
        <m:sSub>
          <m:sSubPr>
            <m:ctrlPr>
              <w:del w:id="357" w:author="Reza Rajan" w:date="2020-03-28T18:38:00Z">
                <w:rPr>
                  <w:rFonts w:ascii="Cambria Math" w:hAnsi="Cambria Math" w:cstheme="minorHAnsi"/>
                  <w:i/>
                  <w:sz w:val="22"/>
                  <w:szCs w:val="22"/>
                </w:rPr>
              </w:del>
            </m:ctrlPr>
          </m:sSubPr>
          <m:e>
            <m:r>
              <w:del w:id="358" w:author="Reza Rajan" w:date="2020-03-28T18:38:00Z">
                <w:rPr>
                  <w:rFonts w:ascii="Cambria Math" w:hAnsi="Cambria Math" w:cstheme="minorHAnsi"/>
                  <w:sz w:val="22"/>
                  <w:szCs w:val="22"/>
                  <w:rPrChange w:id="359" w:author="Reza Rajan" w:date="2020-03-29T05:45:00Z">
                    <w:rPr>
                      <w:rFonts w:ascii="Cambria Math" w:hAnsi="Cambria Math" w:cstheme="minorHAnsi"/>
                      <w:sz w:val="22"/>
                      <w:szCs w:val="22"/>
                    </w:rPr>
                  </w:rPrChange>
                </w:rPr>
                <m:t>K</m:t>
              </w:del>
            </m:r>
          </m:e>
          <m:sub>
            <m:r>
              <w:del w:id="360" w:author="Reza Rajan" w:date="2020-03-28T18:38:00Z">
                <w:rPr>
                  <w:rFonts w:ascii="Cambria Math" w:hAnsi="Cambria Math" w:cstheme="minorHAnsi"/>
                  <w:sz w:val="22"/>
                  <w:szCs w:val="22"/>
                  <w:rPrChange w:id="361" w:author="Reza Rajan" w:date="2020-03-29T05:45:00Z">
                    <w:rPr>
                      <w:rFonts w:ascii="Cambria Math" w:hAnsi="Cambria Math" w:cstheme="minorHAnsi"/>
                      <w:sz w:val="22"/>
                      <w:szCs w:val="22"/>
                    </w:rPr>
                  </w:rPrChange>
                </w:rPr>
                <m:t>att</m:t>
              </w:del>
            </m:r>
          </m:sub>
        </m:sSub>
        <m:r>
          <w:del w:id="362" w:author="Reza Rajan" w:date="2020-03-28T18:38:00Z">
            <w:rPr>
              <w:rFonts w:ascii="Cambria Math" w:hAnsi="Cambria Math" w:cstheme="minorHAnsi"/>
              <w:sz w:val="22"/>
              <w:szCs w:val="22"/>
              <w:rPrChange w:id="363" w:author="Reza Rajan" w:date="2020-03-29T05:45:00Z">
                <w:rPr>
                  <w:rFonts w:ascii="Cambria Math" w:hAnsi="Cambria Math" w:cstheme="minorHAnsi"/>
                  <w:sz w:val="22"/>
                  <w:szCs w:val="22"/>
                </w:rPr>
              </w:rPrChange>
            </w:rPr>
            <m:t>=0.1</m:t>
          </w:del>
        </m:r>
      </m:oMath>
    </w:p>
    <w:p w14:paraId="20D2ED01" w14:textId="78FE8CE2" w:rsidR="00703505" w:rsidRPr="00123DCA" w:rsidDel="0058382E" w:rsidRDefault="00703505" w:rsidP="00EB77E3">
      <w:pPr>
        <w:pStyle w:val="ListParagraph"/>
        <w:numPr>
          <w:ilvl w:val="0"/>
          <w:numId w:val="3"/>
        </w:numPr>
        <w:rPr>
          <w:del w:id="364" w:author="Reza Rajan" w:date="2020-03-28T18:38:00Z"/>
          <w:rFonts w:asciiTheme="minorHAnsi" w:hAnsiTheme="minorHAnsi" w:cstheme="minorHAnsi"/>
          <w:sz w:val="22"/>
          <w:szCs w:val="22"/>
        </w:rPr>
      </w:pPr>
      <m:oMath>
        <m:r>
          <w:del w:id="365" w:author="Reza Rajan" w:date="2020-03-28T18:38:00Z">
            <w:rPr>
              <w:rFonts w:ascii="Cambria Math" w:hAnsi="Cambria Math" w:cstheme="minorHAnsi"/>
              <w:sz w:val="22"/>
              <w:szCs w:val="22"/>
              <w:rPrChange w:id="366" w:author="Reza Rajan" w:date="2020-03-29T05:45:00Z">
                <w:rPr>
                  <w:rFonts w:ascii="Cambria Math" w:hAnsi="Cambria Math" w:cstheme="minorHAnsi"/>
                  <w:sz w:val="22"/>
                  <w:szCs w:val="22"/>
                </w:rPr>
              </w:rPrChange>
            </w:rPr>
            <m:t xml:space="preserve">Repulsive Constant, </m:t>
          </w:del>
        </m:r>
        <m:sSub>
          <m:sSubPr>
            <m:ctrlPr>
              <w:del w:id="367" w:author="Reza Rajan" w:date="2020-03-28T18:38:00Z">
                <w:rPr>
                  <w:rFonts w:ascii="Cambria Math" w:hAnsi="Cambria Math" w:cstheme="minorHAnsi"/>
                  <w:i/>
                  <w:sz w:val="22"/>
                  <w:szCs w:val="22"/>
                </w:rPr>
              </w:del>
            </m:ctrlPr>
          </m:sSubPr>
          <m:e>
            <m:r>
              <w:del w:id="368" w:author="Reza Rajan" w:date="2020-03-28T18:38:00Z">
                <w:rPr>
                  <w:rFonts w:ascii="Cambria Math" w:hAnsi="Cambria Math" w:cstheme="minorHAnsi"/>
                  <w:sz w:val="22"/>
                  <w:szCs w:val="22"/>
                  <w:rPrChange w:id="369" w:author="Reza Rajan" w:date="2020-03-29T05:45:00Z">
                    <w:rPr>
                      <w:rFonts w:ascii="Cambria Math" w:hAnsi="Cambria Math" w:cstheme="minorHAnsi"/>
                      <w:sz w:val="22"/>
                      <w:szCs w:val="22"/>
                    </w:rPr>
                  </w:rPrChange>
                </w:rPr>
                <m:t>K</m:t>
              </w:del>
            </m:r>
          </m:e>
          <m:sub>
            <m:r>
              <w:del w:id="370" w:author="Reza Rajan" w:date="2020-03-28T18:38:00Z">
                <w:rPr>
                  <w:rFonts w:ascii="Cambria Math" w:hAnsi="Cambria Math" w:cstheme="minorHAnsi"/>
                  <w:sz w:val="22"/>
                  <w:szCs w:val="22"/>
                  <w:rPrChange w:id="371" w:author="Reza Rajan" w:date="2020-03-29T05:45:00Z">
                    <w:rPr>
                      <w:rFonts w:ascii="Cambria Math" w:hAnsi="Cambria Math" w:cstheme="minorHAnsi"/>
                      <w:sz w:val="22"/>
                      <w:szCs w:val="22"/>
                    </w:rPr>
                  </w:rPrChange>
                </w:rPr>
                <m:t>rep</m:t>
              </w:del>
            </m:r>
          </m:sub>
        </m:sSub>
        <m:r>
          <w:del w:id="372" w:author="Reza Rajan" w:date="2020-03-28T18:38:00Z">
            <w:rPr>
              <w:rFonts w:ascii="Cambria Math" w:hAnsi="Cambria Math" w:cstheme="minorHAnsi"/>
              <w:sz w:val="22"/>
              <w:szCs w:val="22"/>
              <w:rPrChange w:id="373" w:author="Reza Rajan" w:date="2020-03-29T05:45:00Z">
                <w:rPr>
                  <w:rFonts w:ascii="Cambria Math" w:hAnsi="Cambria Math" w:cstheme="minorHAnsi"/>
                  <w:sz w:val="22"/>
                  <w:szCs w:val="22"/>
                </w:rPr>
              </w:rPrChange>
            </w:rPr>
            <m:t>=</m:t>
          </w:del>
        </m:r>
        <m:f>
          <m:fPr>
            <m:ctrlPr>
              <w:del w:id="374" w:author="Reza Rajan" w:date="2020-03-28T18:38:00Z">
                <w:rPr>
                  <w:rFonts w:ascii="Cambria Math" w:hAnsi="Cambria Math" w:cstheme="minorHAnsi"/>
                  <w:i/>
                  <w:sz w:val="22"/>
                  <w:szCs w:val="22"/>
                </w:rPr>
              </w:del>
            </m:ctrlPr>
          </m:fPr>
          <m:num>
            <m:sSub>
              <m:sSubPr>
                <m:ctrlPr>
                  <w:del w:id="375" w:author="Reza Rajan" w:date="2020-03-28T18:38:00Z">
                    <w:rPr>
                      <w:rFonts w:ascii="Cambria Math" w:hAnsi="Cambria Math" w:cstheme="minorHAnsi"/>
                      <w:i/>
                      <w:sz w:val="22"/>
                      <w:szCs w:val="22"/>
                    </w:rPr>
                  </w:del>
                </m:ctrlPr>
              </m:sSubPr>
              <m:e>
                <m:r>
                  <w:del w:id="376" w:author="Reza Rajan" w:date="2020-03-28T18:37:00Z">
                    <w:rPr>
                      <w:rFonts w:ascii="Cambria Math" w:hAnsi="Cambria Math" w:cstheme="minorHAnsi"/>
                      <w:sz w:val="22"/>
                      <w:szCs w:val="22"/>
                      <w:rPrChange w:id="377" w:author="Reza Rajan" w:date="2020-03-29T05:45:00Z">
                        <w:rPr>
                          <w:rFonts w:ascii="Cambria Math" w:hAnsi="Cambria Math" w:cstheme="minorHAnsi"/>
                          <w:sz w:val="22"/>
                          <w:szCs w:val="22"/>
                        </w:rPr>
                      </w:rPrChange>
                    </w:rPr>
                    <m:t>-</m:t>
                  </w:del>
                </m:r>
                <m:r>
                  <w:del w:id="378" w:author="Reza Rajan" w:date="2020-03-28T18:38:00Z">
                    <w:rPr>
                      <w:rFonts w:ascii="Cambria Math" w:hAnsi="Cambria Math" w:cstheme="minorHAnsi"/>
                      <w:sz w:val="22"/>
                      <w:szCs w:val="22"/>
                      <w:rPrChange w:id="379" w:author="Reza Rajan" w:date="2020-03-29T05:45:00Z">
                        <w:rPr>
                          <w:rFonts w:ascii="Cambria Math" w:hAnsi="Cambria Math" w:cstheme="minorHAnsi"/>
                          <w:sz w:val="22"/>
                          <w:szCs w:val="22"/>
                        </w:rPr>
                      </w:rPrChange>
                    </w:rPr>
                    <m:t>dist</m:t>
                  </w:del>
                </m:r>
              </m:e>
              <m:sub>
                <m:r>
                  <w:del w:id="380" w:author="Reza Rajan" w:date="2020-03-28T18:38:00Z">
                    <w:rPr>
                      <w:rFonts w:ascii="Cambria Math" w:hAnsi="Cambria Math" w:cstheme="minorHAnsi"/>
                      <w:sz w:val="22"/>
                      <w:szCs w:val="22"/>
                      <w:rPrChange w:id="381" w:author="Reza Rajan" w:date="2020-03-29T05:45:00Z">
                        <w:rPr>
                          <w:rFonts w:ascii="Cambria Math" w:hAnsi="Cambria Math" w:cstheme="minorHAnsi"/>
                          <w:sz w:val="22"/>
                          <w:szCs w:val="22"/>
                        </w:rPr>
                      </w:rPrChange>
                    </w:rPr>
                    <m:t>infl</m:t>
                  </w:del>
                </m:r>
              </m:sub>
            </m:sSub>
          </m:num>
          <m:den>
            <m:sSub>
              <m:sSubPr>
                <m:ctrlPr>
                  <w:del w:id="382" w:author="Reza Rajan" w:date="2020-03-28T18:38:00Z">
                    <w:rPr>
                      <w:rFonts w:ascii="Cambria Math" w:hAnsi="Cambria Math" w:cstheme="minorHAnsi"/>
                      <w:i/>
                      <w:sz w:val="22"/>
                      <w:szCs w:val="22"/>
                    </w:rPr>
                  </w:del>
                </m:ctrlPr>
              </m:sSubPr>
              <m:e>
                <m:r>
                  <w:del w:id="383" w:author="Reza Rajan" w:date="2020-03-28T18:38:00Z">
                    <w:rPr>
                      <w:rFonts w:ascii="Cambria Math" w:hAnsi="Cambria Math" w:cstheme="minorHAnsi"/>
                      <w:sz w:val="22"/>
                      <w:szCs w:val="22"/>
                      <w:rPrChange w:id="384" w:author="Reza Rajan" w:date="2020-03-29T05:45:00Z">
                        <w:rPr>
                          <w:rFonts w:ascii="Cambria Math" w:hAnsi="Cambria Math" w:cstheme="minorHAnsi"/>
                          <w:sz w:val="22"/>
                          <w:szCs w:val="22"/>
                        </w:rPr>
                      </w:rPrChange>
                    </w:rPr>
                    <m:t>K</m:t>
                  </w:del>
                </m:r>
              </m:e>
              <m:sub>
                <m:r>
                  <w:del w:id="385" w:author="Reza Rajan" w:date="2020-03-28T18:38:00Z">
                    <w:rPr>
                      <w:rFonts w:ascii="Cambria Math" w:hAnsi="Cambria Math" w:cstheme="minorHAnsi"/>
                      <w:sz w:val="22"/>
                      <w:szCs w:val="22"/>
                      <w:rPrChange w:id="386" w:author="Reza Rajan" w:date="2020-03-29T05:45:00Z">
                        <w:rPr>
                          <w:rFonts w:ascii="Cambria Math" w:hAnsi="Cambria Math" w:cstheme="minorHAnsi"/>
                          <w:sz w:val="22"/>
                          <w:szCs w:val="22"/>
                        </w:rPr>
                      </w:rPrChange>
                    </w:rPr>
                    <m:t>att</m:t>
                  </w:del>
                </m:r>
              </m:sub>
            </m:sSub>
          </m:den>
        </m:f>
      </m:oMath>
    </w:p>
    <w:p w14:paraId="68336DE2" w14:textId="11C1F7DD" w:rsidR="00C05770" w:rsidRPr="00123DCA" w:rsidDel="0058382E" w:rsidRDefault="00C05770" w:rsidP="00EB77E3">
      <w:pPr>
        <w:pStyle w:val="ListParagraph"/>
        <w:numPr>
          <w:ilvl w:val="0"/>
          <w:numId w:val="3"/>
        </w:numPr>
        <w:rPr>
          <w:del w:id="387" w:author="Reza Rajan" w:date="2020-03-28T18:38:00Z"/>
          <w:rFonts w:asciiTheme="minorHAnsi" w:hAnsiTheme="minorHAnsi" w:cstheme="minorHAnsi"/>
          <w:sz w:val="20"/>
          <w:szCs w:val="20"/>
        </w:rPr>
      </w:pPr>
      <m:oMath>
        <m:r>
          <w:del w:id="388" w:author="Reza Rajan" w:date="2020-03-28T18:38:00Z">
            <w:rPr>
              <w:rFonts w:ascii="Cambria Math" w:hAnsi="Cambria Math" w:cstheme="minorHAnsi"/>
              <w:sz w:val="22"/>
              <w:szCs w:val="22"/>
              <w:rPrChange w:id="389" w:author="Reza Rajan" w:date="2020-03-29T05:45:00Z">
                <w:rPr>
                  <w:rFonts w:ascii="Cambria Math" w:hAnsi="Cambria Math" w:cstheme="minorHAnsi"/>
                  <w:sz w:val="22"/>
                  <w:szCs w:val="22"/>
                </w:rPr>
              </w:rPrChange>
            </w:rPr>
            <m:t xml:space="preserve">Grid Scaling Factor, </m:t>
          </w:del>
        </m:r>
        <m:sSub>
          <m:sSubPr>
            <m:ctrlPr>
              <w:del w:id="390" w:author="Reza Rajan" w:date="2020-03-28T18:38:00Z">
                <w:rPr>
                  <w:rFonts w:ascii="Cambria Math" w:hAnsi="Cambria Math" w:cstheme="minorHAnsi"/>
                  <w:i/>
                  <w:sz w:val="22"/>
                  <w:szCs w:val="22"/>
                </w:rPr>
              </w:del>
            </m:ctrlPr>
          </m:sSubPr>
          <m:e>
            <m:r>
              <w:del w:id="391" w:author="Reza Rajan" w:date="2020-03-28T18:38:00Z">
                <w:rPr>
                  <w:rFonts w:ascii="Cambria Math" w:hAnsi="Cambria Math" w:cstheme="minorHAnsi"/>
                  <w:sz w:val="22"/>
                  <w:szCs w:val="22"/>
                  <w:rPrChange w:id="392" w:author="Reza Rajan" w:date="2020-03-29T05:45:00Z">
                    <w:rPr>
                      <w:rFonts w:ascii="Cambria Math" w:hAnsi="Cambria Math" w:cstheme="minorHAnsi"/>
                      <w:sz w:val="22"/>
                      <w:szCs w:val="22"/>
                    </w:rPr>
                  </w:rPrChange>
                </w:rPr>
                <m:t>grd</m:t>
              </w:del>
            </m:r>
          </m:e>
          <m:sub>
            <m:r>
              <w:del w:id="393" w:author="Reza Rajan" w:date="2020-03-28T18:38:00Z">
                <w:rPr>
                  <w:rFonts w:ascii="Cambria Math" w:hAnsi="Cambria Math" w:cstheme="minorHAnsi"/>
                  <w:sz w:val="22"/>
                  <w:szCs w:val="22"/>
                  <w:rPrChange w:id="394" w:author="Reza Rajan" w:date="2020-03-29T05:45:00Z">
                    <w:rPr>
                      <w:rFonts w:ascii="Cambria Math" w:hAnsi="Cambria Math" w:cstheme="minorHAnsi"/>
                      <w:sz w:val="22"/>
                      <w:szCs w:val="22"/>
                    </w:rPr>
                  </w:rPrChange>
                </w:rPr>
                <m:t>scl</m:t>
              </w:del>
            </m:r>
          </m:sub>
        </m:sSub>
        <m:r>
          <w:del w:id="395" w:author="Reza Rajan" w:date="2020-03-28T18:38:00Z">
            <w:rPr>
              <w:rFonts w:ascii="Cambria Math" w:hAnsi="Cambria Math" w:cstheme="minorHAnsi"/>
              <w:sz w:val="22"/>
              <w:szCs w:val="22"/>
              <w:rPrChange w:id="396" w:author="Reza Rajan" w:date="2020-03-29T05:45:00Z">
                <w:rPr>
                  <w:rFonts w:ascii="Cambria Math" w:hAnsi="Cambria Math" w:cstheme="minorHAnsi"/>
                  <w:sz w:val="22"/>
                  <w:szCs w:val="22"/>
                </w:rPr>
              </w:rPrChange>
            </w:rPr>
            <m:t>=0.1</m:t>
          </w:del>
        </m:r>
      </m:oMath>
    </w:p>
    <w:p w14:paraId="4C22B3A3" w14:textId="328891F7" w:rsidR="00213625" w:rsidRPr="00123DCA" w:rsidDel="0058382E" w:rsidRDefault="00213625" w:rsidP="00213625">
      <w:pPr>
        <w:pStyle w:val="ListParagraph"/>
        <w:numPr>
          <w:ilvl w:val="0"/>
          <w:numId w:val="3"/>
        </w:numPr>
        <w:rPr>
          <w:del w:id="397" w:author="Reza Rajan" w:date="2020-03-28T18:38:00Z"/>
          <w:rFonts w:asciiTheme="minorHAnsi" w:hAnsiTheme="minorHAnsi" w:cstheme="minorHAnsi"/>
          <w:sz w:val="20"/>
          <w:szCs w:val="20"/>
        </w:rPr>
      </w:pPr>
      <m:oMath>
        <m:r>
          <w:del w:id="398" w:author="Reza Rajan" w:date="2020-03-28T18:38:00Z">
            <w:rPr>
              <w:rFonts w:ascii="Cambria Math" w:hAnsi="Cambria Math" w:cstheme="minorHAnsi"/>
              <w:sz w:val="22"/>
              <w:szCs w:val="22"/>
              <w:rPrChange w:id="399" w:author="Reza Rajan" w:date="2020-03-29T05:45:00Z">
                <w:rPr>
                  <w:rFonts w:ascii="Cambria Math" w:hAnsi="Cambria Math" w:cstheme="minorHAnsi"/>
                  <w:sz w:val="22"/>
                  <w:szCs w:val="22"/>
                </w:rPr>
              </w:rPrChange>
            </w:rPr>
            <m:t xml:space="preserve">Velocity Scaling Factor, </m:t>
          </w:del>
        </m:r>
        <m:sSub>
          <m:sSubPr>
            <m:ctrlPr>
              <w:del w:id="400" w:author="Reza Rajan" w:date="2020-03-28T18:38:00Z">
                <w:rPr>
                  <w:rFonts w:ascii="Cambria Math" w:hAnsi="Cambria Math" w:cstheme="minorHAnsi"/>
                  <w:i/>
                  <w:sz w:val="22"/>
                  <w:szCs w:val="22"/>
                </w:rPr>
              </w:del>
            </m:ctrlPr>
          </m:sSubPr>
          <m:e>
            <m:r>
              <w:del w:id="401" w:author="Reza Rajan" w:date="2020-03-28T18:38:00Z">
                <w:rPr>
                  <w:rFonts w:ascii="Cambria Math" w:hAnsi="Cambria Math" w:cstheme="minorHAnsi"/>
                  <w:sz w:val="22"/>
                  <w:szCs w:val="22"/>
                  <w:rPrChange w:id="402" w:author="Reza Rajan" w:date="2020-03-29T05:45:00Z">
                    <w:rPr>
                      <w:rFonts w:ascii="Cambria Math" w:hAnsi="Cambria Math" w:cstheme="minorHAnsi"/>
                      <w:sz w:val="22"/>
                      <w:szCs w:val="22"/>
                    </w:rPr>
                  </w:rPrChange>
                </w:rPr>
                <m:t>vel</m:t>
              </w:del>
            </m:r>
          </m:e>
          <m:sub>
            <m:r>
              <w:del w:id="403" w:author="Reza Rajan" w:date="2020-03-28T18:38:00Z">
                <w:rPr>
                  <w:rFonts w:ascii="Cambria Math" w:hAnsi="Cambria Math" w:cstheme="minorHAnsi"/>
                  <w:sz w:val="22"/>
                  <w:szCs w:val="22"/>
                  <w:rPrChange w:id="404" w:author="Reza Rajan" w:date="2020-03-29T05:45:00Z">
                    <w:rPr>
                      <w:rFonts w:ascii="Cambria Math" w:hAnsi="Cambria Math" w:cstheme="minorHAnsi"/>
                      <w:sz w:val="22"/>
                      <w:szCs w:val="22"/>
                    </w:rPr>
                  </w:rPrChange>
                </w:rPr>
                <m:t>scl</m:t>
              </w:del>
            </m:r>
          </m:sub>
        </m:sSub>
        <m:r>
          <w:del w:id="405" w:author="Reza Rajan" w:date="2020-03-28T18:38:00Z">
            <w:rPr>
              <w:rFonts w:ascii="Cambria Math" w:hAnsi="Cambria Math" w:cstheme="minorHAnsi"/>
              <w:sz w:val="22"/>
              <w:szCs w:val="22"/>
              <w:rPrChange w:id="406" w:author="Reza Rajan" w:date="2020-03-29T05:45:00Z">
                <w:rPr>
                  <w:rFonts w:ascii="Cambria Math" w:hAnsi="Cambria Math" w:cstheme="minorHAnsi"/>
                  <w:sz w:val="22"/>
                  <w:szCs w:val="22"/>
                </w:rPr>
              </w:rPrChange>
            </w:rPr>
            <m:t>=0.01</m:t>
          </w:del>
        </m:r>
      </m:oMath>
    </w:p>
    <w:p w14:paraId="7895AB20" w14:textId="3DD9E0C3" w:rsidR="00703505" w:rsidRPr="00123DCA" w:rsidDel="0058382E" w:rsidRDefault="00213625" w:rsidP="00213625">
      <w:pPr>
        <w:pStyle w:val="ListParagraph"/>
        <w:numPr>
          <w:ilvl w:val="0"/>
          <w:numId w:val="3"/>
        </w:numPr>
        <w:rPr>
          <w:del w:id="407" w:author="Reza Rajan" w:date="2020-03-28T18:38:00Z"/>
          <w:rFonts w:asciiTheme="minorHAnsi" w:hAnsiTheme="minorHAnsi" w:cstheme="minorHAnsi"/>
          <w:sz w:val="20"/>
          <w:szCs w:val="20"/>
        </w:rPr>
      </w:pPr>
      <m:oMath>
        <m:r>
          <w:del w:id="408" w:author="Reza Rajan" w:date="2020-03-28T18:38:00Z">
            <w:rPr>
              <w:rFonts w:ascii="Cambria Math" w:hAnsi="Cambria Math" w:cstheme="minorHAnsi"/>
              <w:sz w:val="22"/>
              <w:szCs w:val="22"/>
              <w:rPrChange w:id="409" w:author="Reza Rajan" w:date="2020-03-29T05:45:00Z">
                <w:rPr>
                  <w:rFonts w:ascii="Cambria Math" w:hAnsi="Cambria Math" w:cstheme="minorHAnsi"/>
                  <w:sz w:val="22"/>
                  <w:szCs w:val="22"/>
                </w:rPr>
              </w:rPrChange>
            </w:rPr>
            <m:t>Timestep=0.01 (seconds)</m:t>
          </w:del>
        </m:r>
      </m:oMath>
    </w:p>
    <w:p w14:paraId="085FC62A" w14:textId="28D3DBF9" w:rsidR="00044878" w:rsidRPr="00123DCA" w:rsidDel="0058382E" w:rsidRDefault="00044878" w:rsidP="00044878">
      <w:pPr>
        <w:pStyle w:val="ListParagraph"/>
        <w:numPr>
          <w:ilvl w:val="0"/>
          <w:numId w:val="3"/>
        </w:numPr>
        <w:rPr>
          <w:del w:id="410" w:author="Reza Rajan" w:date="2020-03-28T18:38:00Z"/>
          <w:rFonts w:asciiTheme="minorHAnsi" w:hAnsiTheme="minorHAnsi" w:cstheme="minorHAnsi"/>
          <w:sz w:val="20"/>
          <w:szCs w:val="20"/>
        </w:rPr>
      </w:pPr>
      <m:oMath>
        <m:r>
          <w:del w:id="411" w:author="Reza Rajan" w:date="2020-03-28T18:38:00Z">
            <w:rPr>
              <w:rFonts w:ascii="Cambria Math" w:hAnsi="Cambria Math" w:cstheme="minorHAnsi"/>
              <w:sz w:val="22"/>
              <w:szCs w:val="22"/>
              <w:rPrChange w:id="412" w:author="Reza Rajan" w:date="2020-03-29T05:45:00Z">
                <w:rPr>
                  <w:rFonts w:ascii="Cambria Math" w:hAnsi="Cambria Math" w:cstheme="minorHAnsi"/>
                  <w:sz w:val="22"/>
                  <w:szCs w:val="22"/>
                </w:rPr>
              </w:rPrChange>
            </w:rPr>
            <m:t>Goal Tolerance, radius=5 (pixels)</m:t>
          </w:del>
        </m:r>
      </m:oMath>
    </w:p>
    <w:p w14:paraId="3D79BA2F" w14:textId="10D97252" w:rsidR="003843F2" w:rsidRPr="00123DCA" w:rsidDel="00DC7CB4" w:rsidRDefault="003843F2" w:rsidP="003843F2">
      <w:pPr>
        <w:rPr>
          <w:del w:id="413" w:author="Reza Rajan" w:date="2020-03-28T18:41:00Z"/>
          <w:rFonts w:asciiTheme="minorHAnsi" w:hAnsiTheme="minorHAnsi" w:cstheme="minorHAnsi"/>
          <w:sz w:val="20"/>
          <w:szCs w:val="20"/>
        </w:rPr>
      </w:pPr>
    </w:p>
    <w:p w14:paraId="04A67B0E" w14:textId="3CA404A4" w:rsidR="003843F2" w:rsidRPr="00123DCA" w:rsidRDefault="003843F2" w:rsidP="003843F2">
      <w:pPr>
        <w:pStyle w:val="Heading2"/>
        <w:rPr>
          <w:rFonts w:asciiTheme="minorHAnsi" w:hAnsiTheme="minorHAnsi" w:cstheme="minorHAnsi"/>
        </w:rPr>
      </w:pPr>
      <w:r w:rsidRPr="00123DCA">
        <w:rPr>
          <w:rFonts w:asciiTheme="minorHAnsi" w:hAnsiTheme="minorHAnsi" w:cstheme="minorHAnsi"/>
        </w:rPr>
        <w:t>Results</w:t>
      </w:r>
    </w:p>
    <w:p w14:paraId="69873FC6" w14:textId="288D28CD" w:rsidR="003843F2" w:rsidRPr="00123DCA" w:rsidRDefault="003843F2" w:rsidP="003843F2">
      <w:pPr>
        <w:rPr>
          <w:rFonts w:asciiTheme="minorHAnsi" w:hAnsiTheme="minorHAnsi" w:cstheme="minorHAnsi"/>
          <w:sz w:val="23"/>
          <w:szCs w:val="23"/>
        </w:rPr>
      </w:pPr>
      <w:r w:rsidRPr="00123DCA">
        <w:rPr>
          <w:rFonts w:asciiTheme="minorHAnsi" w:hAnsiTheme="minorHAnsi" w:cstheme="minorHAnsi"/>
          <w:sz w:val="23"/>
          <w:szCs w:val="23"/>
        </w:rPr>
        <w:t>With the above</w:t>
      </w:r>
      <w:r w:rsidR="005C538F" w:rsidRPr="00123DCA">
        <w:rPr>
          <w:rFonts w:asciiTheme="minorHAnsi" w:hAnsiTheme="minorHAnsi" w:cstheme="minorHAnsi"/>
          <w:sz w:val="23"/>
          <w:szCs w:val="23"/>
        </w:rPr>
        <w:t xml:space="preserve">, the force vectors are </w:t>
      </w:r>
      <w:r w:rsidR="00F97784" w:rsidRPr="00123DCA">
        <w:rPr>
          <w:rFonts w:asciiTheme="minorHAnsi" w:hAnsiTheme="minorHAnsi" w:cstheme="minorHAnsi"/>
          <w:sz w:val="23"/>
          <w:szCs w:val="23"/>
        </w:rPr>
        <w:t>calculated,</w:t>
      </w:r>
      <w:r w:rsidR="005C538F" w:rsidRPr="00123DCA">
        <w:rPr>
          <w:rFonts w:asciiTheme="minorHAnsi" w:hAnsiTheme="minorHAnsi" w:cstheme="minorHAnsi"/>
          <w:sz w:val="23"/>
          <w:szCs w:val="23"/>
        </w:rPr>
        <w:t xml:space="preserve"> and the </w:t>
      </w:r>
      <w:r w:rsidR="00F97784" w:rsidRPr="00123DCA">
        <w:rPr>
          <w:rFonts w:asciiTheme="minorHAnsi" w:hAnsiTheme="minorHAnsi" w:cstheme="minorHAnsi"/>
          <w:sz w:val="23"/>
          <w:szCs w:val="23"/>
        </w:rPr>
        <w:t>path produce</w:t>
      </w:r>
      <w:ins w:id="414" w:author="Reza Rajan" w:date="2020-03-29T00:52:00Z">
        <w:r w:rsidR="00B920A9" w:rsidRPr="00123DCA">
          <w:rPr>
            <w:rFonts w:asciiTheme="minorHAnsi" w:hAnsiTheme="minorHAnsi" w:cstheme="minorHAnsi"/>
            <w:sz w:val="23"/>
            <w:szCs w:val="23"/>
          </w:rPr>
          <w:t>d</w:t>
        </w:r>
      </w:ins>
      <w:del w:id="415" w:author="Reza Rajan" w:date="2020-03-29T00:52:00Z">
        <w:r w:rsidR="00F97784" w:rsidRPr="00123DCA" w:rsidDel="00B920A9">
          <w:rPr>
            <w:rFonts w:asciiTheme="minorHAnsi" w:hAnsiTheme="minorHAnsi" w:cstheme="minorHAnsi"/>
            <w:sz w:val="23"/>
            <w:szCs w:val="23"/>
          </w:rPr>
          <w:delText>s</w:delText>
        </w:r>
      </w:del>
      <w:r w:rsidR="00F97784" w:rsidRPr="00123DCA">
        <w:rPr>
          <w:rFonts w:asciiTheme="minorHAnsi" w:hAnsiTheme="minorHAnsi" w:cstheme="minorHAnsi"/>
          <w:sz w:val="23"/>
          <w:szCs w:val="23"/>
        </w:rPr>
        <w:t xml:space="preserve"> is shown below:</w:t>
      </w:r>
    </w:p>
    <w:p w14:paraId="69C22F7C" w14:textId="77777777" w:rsidR="00703F71" w:rsidRPr="00123DCA" w:rsidRDefault="00703F71" w:rsidP="003843F2">
      <w:pPr>
        <w:rPr>
          <w:rFonts w:asciiTheme="minorHAnsi" w:hAnsiTheme="minorHAnsi" w:cstheme="minorHAnsi"/>
          <w:sz w:val="23"/>
          <w:szCs w:val="23"/>
        </w:rPr>
      </w:pPr>
    </w:p>
    <w:p w14:paraId="7D31E294" w14:textId="35EF3B4D" w:rsidR="00A35482" w:rsidRPr="00123DCA" w:rsidRDefault="00565BA8">
      <w:pPr>
        <w:keepNext/>
        <w:rPr>
          <w:ins w:id="416" w:author="Reza Rajan" w:date="2020-03-28T18:18:00Z"/>
          <w:rFonts w:asciiTheme="minorHAnsi" w:hAnsiTheme="minorHAnsi" w:cstheme="minorHAnsi"/>
          <w:rPrChange w:id="417" w:author="Reza Rajan" w:date="2020-03-29T05:45:00Z">
            <w:rPr>
              <w:ins w:id="418" w:author="Reza Rajan" w:date="2020-03-28T18:18:00Z"/>
            </w:rPr>
          </w:rPrChange>
        </w:rPr>
        <w:pPrChange w:id="419" w:author="Reza Rajan" w:date="2020-03-28T18:18:00Z">
          <w:pPr/>
        </w:pPrChange>
      </w:pPr>
      <w:ins w:id="420" w:author="Reza Rajan" w:date="2020-03-29T03:49:00Z">
        <w:r w:rsidRPr="00E762CF">
          <w:rPr>
            <w:rFonts w:asciiTheme="minorHAnsi" w:hAnsiTheme="minorHAnsi" w:cstheme="minorHAnsi"/>
            <w:noProof/>
            <w:sz w:val="23"/>
            <w:szCs w:val="23"/>
          </w:rPr>
          <w:drawing>
            <wp:inline distT="0" distB="0" distL="0" distR="0" wp14:anchorId="35C2C5B4" wp14:editId="15C50F30">
              <wp:extent cx="2747010" cy="1917700"/>
              <wp:effectExtent l="0" t="0" r="0" b="0"/>
              <wp:docPr id="24" name="Picture 2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F_Path.png"/>
                      <pic:cNvPicPr/>
                    </pic:nvPicPr>
                    <pic:blipFill>
                      <a:blip r:embed="rId12">
                        <a:extLst>
                          <a:ext uri="{28A0092B-C50C-407E-A947-70E740481C1C}">
                            <a14:useLocalDpi xmlns:a14="http://schemas.microsoft.com/office/drawing/2010/main" val="0"/>
                          </a:ext>
                        </a:extLst>
                      </a:blip>
                      <a:stretch>
                        <a:fillRect/>
                      </a:stretch>
                    </pic:blipFill>
                    <pic:spPr>
                      <a:xfrm>
                        <a:off x="0" y="0"/>
                        <a:ext cx="2747010" cy="1917700"/>
                      </a:xfrm>
                      <a:prstGeom prst="rect">
                        <a:avLst/>
                      </a:prstGeom>
                    </pic:spPr>
                  </pic:pic>
                </a:graphicData>
              </a:graphic>
            </wp:inline>
          </w:drawing>
        </w:r>
      </w:ins>
      <w:del w:id="421" w:author="Reza Rajan" w:date="2020-03-28T18:45:00Z">
        <w:r w:rsidR="00703F71" w:rsidRPr="00123DCA" w:rsidDel="002D35C0">
          <w:rPr>
            <w:rFonts w:asciiTheme="minorHAnsi" w:hAnsiTheme="minorHAnsi" w:cstheme="minorHAnsi"/>
            <w:noProof/>
            <w:sz w:val="23"/>
            <w:szCs w:val="23"/>
            <w:rPrChange w:id="422" w:author="Reza Rajan" w:date="2020-03-29T05:45:00Z">
              <w:rPr>
                <w:rFonts w:asciiTheme="minorHAnsi" w:hAnsiTheme="minorHAnsi" w:cstheme="minorHAnsi"/>
                <w:noProof/>
                <w:sz w:val="23"/>
                <w:szCs w:val="23"/>
              </w:rPr>
            </w:rPrChange>
          </w:rPr>
          <w:drawing>
            <wp:inline distT="0" distB="0" distL="0" distR="0" wp14:anchorId="2C255DBE" wp14:editId="57002D98">
              <wp:extent cx="2747010" cy="1917700"/>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tential Fields.png"/>
                      <pic:cNvPicPr/>
                    </pic:nvPicPr>
                    <pic:blipFill>
                      <a:blip r:embed="rId13">
                        <a:extLst>
                          <a:ext uri="{28A0092B-C50C-407E-A947-70E740481C1C}">
                            <a14:useLocalDpi xmlns:a14="http://schemas.microsoft.com/office/drawing/2010/main" val="0"/>
                          </a:ext>
                        </a:extLst>
                      </a:blip>
                      <a:stretch>
                        <a:fillRect/>
                      </a:stretch>
                    </pic:blipFill>
                    <pic:spPr>
                      <a:xfrm>
                        <a:off x="0" y="0"/>
                        <a:ext cx="2747010" cy="1917700"/>
                      </a:xfrm>
                      <a:prstGeom prst="rect">
                        <a:avLst/>
                      </a:prstGeom>
                    </pic:spPr>
                  </pic:pic>
                </a:graphicData>
              </a:graphic>
            </wp:inline>
          </w:drawing>
        </w:r>
      </w:del>
    </w:p>
    <w:p w14:paraId="7340672F" w14:textId="0AD7E1EE" w:rsidR="00F97784" w:rsidRPr="00123DCA" w:rsidRDefault="00A35482" w:rsidP="00A35482">
      <w:pPr>
        <w:pStyle w:val="Caption"/>
        <w:jc w:val="center"/>
        <w:rPr>
          <w:ins w:id="423" w:author="Reza Rajan" w:date="2020-03-28T18:19:00Z"/>
          <w:rFonts w:asciiTheme="minorHAnsi" w:hAnsiTheme="minorHAnsi" w:cstheme="minorHAnsi"/>
          <w:lang w:val="en-US"/>
          <w:rPrChange w:id="424" w:author="Reza Rajan" w:date="2020-03-29T05:45:00Z">
            <w:rPr>
              <w:ins w:id="425" w:author="Reza Rajan" w:date="2020-03-28T18:19:00Z"/>
              <w:lang w:val="en-US"/>
            </w:rPr>
          </w:rPrChange>
        </w:rPr>
      </w:pPr>
      <w:bookmarkStart w:id="426" w:name="_Ref36312003"/>
      <w:ins w:id="427" w:author="Reza Rajan" w:date="2020-03-28T18:18:00Z">
        <w:r w:rsidRPr="00123DCA">
          <w:rPr>
            <w:rFonts w:asciiTheme="minorHAnsi" w:hAnsiTheme="minorHAnsi" w:cstheme="minorHAnsi"/>
            <w:rPrChange w:id="428" w:author="Reza Rajan" w:date="2020-03-29T05:45:00Z">
              <w:rPr/>
            </w:rPrChange>
          </w:rPr>
          <w:t xml:space="preserve">Figure </w:t>
        </w:r>
        <w:r w:rsidRPr="00123DCA">
          <w:rPr>
            <w:rFonts w:asciiTheme="minorHAnsi" w:hAnsiTheme="minorHAnsi" w:cstheme="minorHAnsi"/>
            <w:rPrChange w:id="429" w:author="Reza Rajan" w:date="2020-03-29T05:45:00Z">
              <w:rPr/>
            </w:rPrChange>
          </w:rPr>
          <w:fldChar w:fldCharType="begin"/>
        </w:r>
        <w:r w:rsidRPr="00123DCA">
          <w:rPr>
            <w:rFonts w:asciiTheme="minorHAnsi" w:hAnsiTheme="minorHAnsi" w:cstheme="minorHAnsi"/>
            <w:rPrChange w:id="430" w:author="Reza Rajan" w:date="2020-03-29T05:45:00Z">
              <w:rPr/>
            </w:rPrChange>
          </w:rPr>
          <w:instrText xml:space="preserve"> SEQ Figure \* ARABIC </w:instrText>
        </w:r>
      </w:ins>
      <w:r w:rsidRPr="00123DCA">
        <w:rPr>
          <w:rFonts w:asciiTheme="minorHAnsi" w:hAnsiTheme="minorHAnsi" w:cstheme="minorHAnsi"/>
          <w:rPrChange w:id="431" w:author="Reza Rajan" w:date="2020-03-29T05:45:00Z">
            <w:rPr/>
          </w:rPrChange>
        </w:rPr>
        <w:fldChar w:fldCharType="separate"/>
      </w:r>
      <w:ins w:id="432" w:author="Reza Rajan" w:date="2020-03-29T05:46:00Z">
        <w:r w:rsidR="00381AE8">
          <w:rPr>
            <w:rFonts w:asciiTheme="minorHAnsi" w:hAnsiTheme="minorHAnsi" w:cstheme="minorHAnsi"/>
            <w:noProof/>
          </w:rPr>
          <w:t>2</w:t>
        </w:r>
      </w:ins>
      <w:ins w:id="433" w:author="Reza Rajan" w:date="2020-03-28T18:18:00Z">
        <w:r w:rsidRPr="00123DCA">
          <w:rPr>
            <w:rFonts w:asciiTheme="minorHAnsi" w:hAnsiTheme="minorHAnsi" w:cstheme="minorHAnsi"/>
            <w:rPrChange w:id="434" w:author="Reza Rajan" w:date="2020-03-29T05:45:00Z">
              <w:rPr/>
            </w:rPrChange>
          </w:rPr>
          <w:fldChar w:fldCharType="end"/>
        </w:r>
        <w:bookmarkEnd w:id="426"/>
        <w:r w:rsidRPr="00123DCA">
          <w:rPr>
            <w:rFonts w:asciiTheme="minorHAnsi" w:hAnsiTheme="minorHAnsi" w:cstheme="minorHAnsi"/>
            <w:lang w:val="en-US"/>
            <w:rPrChange w:id="435" w:author="Reza Rajan" w:date="2020-03-29T05:45:00Z">
              <w:rPr>
                <w:lang w:val="en-US"/>
              </w:rPr>
            </w:rPrChange>
          </w:rPr>
          <w:t xml:space="preserve"> </w:t>
        </w:r>
      </w:ins>
      <w:ins w:id="436" w:author="Reza Rajan" w:date="2020-03-28T18:46:00Z">
        <w:r w:rsidR="007D55A3" w:rsidRPr="00123DCA">
          <w:rPr>
            <w:rFonts w:asciiTheme="minorHAnsi" w:hAnsiTheme="minorHAnsi" w:cstheme="minorHAnsi"/>
            <w:lang w:val="en-US"/>
            <w:rPrChange w:id="437" w:author="Reza Rajan" w:date="2020-03-29T05:45:00Z">
              <w:rPr>
                <w:lang w:val="en-US"/>
              </w:rPr>
            </w:rPrChange>
          </w:rPr>
          <w:t xml:space="preserve">– Contour Map </w:t>
        </w:r>
        <w:r w:rsidR="0042731B" w:rsidRPr="00123DCA">
          <w:rPr>
            <w:rFonts w:asciiTheme="minorHAnsi" w:hAnsiTheme="minorHAnsi" w:cstheme="minorHAnsi"/>
            <w:lang w:val="en-US"/>
            <w:rPrChange w:id="438" w:author="Reza Rajan" w:date="2020-03-29T05:45:00Z">
              <w:rPr>
                <w:lang w:val="en-US"/>
              </w:rPr>
            </w:rPrChange>
          </w:rPr>
          <w:t>with</w:t>
        </w:r>
      </w:ins>
      <w:ins w:id="439" w:author="Reza Rajan" w:date="2020-03-28T18:18:00Z">
        <w:r w:rsidRPr="00123DCA">
          <w:rPr>
            <w:rFonts w:asciiTheme="minorHAnsi" w:hAnsiTheme="minorHAnsi" w:cstheme="minorHAnsi"/>
            <w:lang w:val="en-US"/>
            <w:rPrChange w:id="440" w:author="Reza Rajan" w:date="2020-03-29T05:45:00Z">
              <w:rPr>
                <w:lang w:val="en-US"/>
              </w:rPr>
            </w:rPrChange>
          </w:rPr>
          <w:t xml:space="preserve"> Potential Fields Path</w:t>
        </w:r>
      </w:ins>
    </w:p>
    <w:p w14:paraId="0B95724F" w14:textId="76938D92" w:rsidR="00BD0838" w:rsidRPr="00123DCA" w:rsidRDefault="00BD0838" w:rsidP="006B353D">
      <w:pPr>
        <w:jc w:val="both"/>
        <w:rPr>
          <w:ins w:id="441" w:author="Reza Rajan" w:date="2020-03-28T20:54:00Z"/>
          <w:rFonts w:asciiTheme="minorHAnsi" w:hAnsiTheme="minorHAnsi" w:cstheme="minorHAnsi"/>
          <w:sz w:val="23"/>
          <w:szCs w:val="23"/>
          <w:lang w:val="en-US"/>
        </w:rPr>
      </w:pPr>
      <w:ins w:id="442" w:author="Reza Rajan" w:date="2020-03-28T18:19:00Z">
        <w:r w:rsidRPr="00123DCA">
          <w:rPr>
            <w:rFonts w:asciiTheme="minorHAnsi" w:hAnsiTheme="minorHAnsi" w:cstheme="minorHAnsi"/>
            <w:sz w:val="23"/>
            <w:szCs w:val="23"/>
            <w:lang w:val="en-US"/>
            <w:rPrChange w:id="443" w:author="Reza Rajan" w:date="2020-03-29T05:45:00Z">
              <w:rPr>
                <w:lang w:val="en-US"/>
              </w:rPr>
            </w:rPrChange>
          </w:rPr>
          <w:fldChar w:fldCharType="begin"/>
        </w:r>
        <w:r w:rsidRPr="00123DCA">
          <w:rPr>
            <w:rFonts w:asciiTheme="minorHAnsi" w:hAnsiTheme="minorHAnsi" w:cstheme="minorHAnsi"/>
            <w:sz w:val="23"/>
            <w:szCs w:val="23"/>
            <w:lang w:val="en-US"/>
            <w:rPrChange w:id="444" w:author="Reza Rajan" w:date="2020-03-29T05:45:00Z">
              <w:rPr>
                <w:lang w:val="en-US"/>
              </w:rPr>
            </w:rPrChange>
          </w:rPr>
          <w:instrText xml:space="preserve"> REF _Ref36312003 \h </w:instrText>
        </w:r>
      </w:ins>
      <w:r w:rsidR="006B353D" w:rsidRPr="00123DCA">
        <w:rPr>
          <w:rFonts w:asciiTheme="minorHAnsi" w:hAnsiTheme="minorHAnsi" w:cstheme="minorHAnsi"/>
          <w:sz w:val="23"/>
          <w:szCs w:val="23"/>
          <w:lang w:val="en-US"/>
          <w:rPrChange w:id="445" w:author="Reza Rajan" w:date="2020-03-29T05:45:00Z">
            <w:rPr>
              <w:lang w:val="en-US"/>
            </w:rPr>
          </w:rPrChange>
        </w:rPr>
        <w:instrText xml:space="preserve"> \* MERGEFORMAT </w:instrText>
      </w:r>
      <w:r w:rsidRPr="00123DCA">
        <w:rPr>
          <w:rFonts w:asciiTheme="minorHAnsi" w:hAnsiTheme="minorHAnsi" w:cstheme="minorHAnsi"/>
          <w:sz w:val="23"/>
          <w:szCs w:val="23"/>
          <w:lang w:val="en-US"/>
          <w:rPrChange w:id="446" w:author="Reza Rajan" w:date="2020-03-29T05:45:00Z">
            <w:rPr>
              <w:rFonts w:asciiTheme="minorHAnsi" w:hAnsiTheme="minorHAnsi" w:cstheme="minorHAnsi"/>
              <w:sz w:val="23"/>
              <w:szCs w:val="23"/>
              <w:lang w:val="en-US"/>
            </w:rPr>
          </w:rPrChange>
        </w:rPr>
      </w:r>
      <w:r w:rsidRPr="00123DCA">
        <w:rPr>
          <w:rFonts w:asciiTheme="minorHAnsi" w:hAnsiTheme="minorHAnsi" w:cstheme="minorHAnsi"/>
          <w:sz w:val="23"/>
          <w:szCs w:val="23"/>
          <w:lang w:val="en-US"/>
          <w:rPrChange w:id="447" w:author="Reza Rajan" w:date="2020-03-29T05:45:00Z">
            <w:rPr>
              <w:lang w:val="en-US"/>
            </w:rPr>
          </w:rPrChange>
        </w:rPr>
        <w:fldChar w:fldCharType="separate"/>
      </w:r>
      <w:ins w:id="448" w:author="Reza Rajan" w:date="2020-03-29T05:46:00Z">
        <w:r w:rsidR="00381AE8" w:rsidRPr="00381AE8">
          <w:rPr>
            <w:rFonts w:asciiTheme="minorHAnsi" w:hAnsiTheme="minorHAnsi" w:cstheme="minorHAnsi"/>
            <w:sz w:val="23"/>
            <w:szCs w:val="23"/>
            <w:rPrChange w:id="449" w:author="Reza Rajan" w:date="2020-03-29T05:46:00Z">
              <w:rPr/>
            </w:rPrChange>
          </w:rPr>
          <w:t xml:space="preserve">Figure </w:t>
        </w:r>
        <w:r w:rsidR="00381AE8" w:rsidRPr="00381AE8">
          <w:rPr>
            <w:rFonts w:asciiTheme="minorHAnsi" w:hAnsiTheme="minorHAnsi" w:cstheme="minorHAnsi"/>
            <w:noProof/>
            <w:sz w:val="23"/>
            <w:szCs w:val="23"/>
            <w:rPrChange w:id="450" w:author="Reza Rajan" w:date="2020-03-29T05:46:00Z">
              <w:rPr>
                <w:rFonts w:asciiTheme="minorHAnsi" w:hAnsiTheme="minorHAnsi" w:cstheme="minorHAnsi"/>
                <w:noProof/>
              </w:rPr>
            </w:rPrChange>
          </w:rPr>
          <w:t>2</w:t>
        </w:r>
      </w:ins>
      <w:ins w:id="451" w:author="Reza Rajan" w:date="2020-03-28T18:19:00Z">
        <w:r w:rsidRPr="00123DCA">
          <w:rPr>
            <w:rFonts w:asciiTheme="minorHAnsi" w:hAnsiTheme="minorHAnsi" w:cstheme="minorHAnsi"/>
            <w:sz w:val="23"/>
            <w:szCs w:val="23"/>
            <w:lang w:val="en-US"/>
            <w:rPrChange w:id="452" w:author="Reza Rajan" w:date="2020-03-29T05:45:00Z">
              <w:rPr>
                <w:lang w:val="en-US"/>
              </w:rPr>
            </w:rPrChange>
          </w:rPr>
          <w:fldChar w:fldCharType="end"/>
        </w:r>
        <w:r w:rsidRPr="00123DCA">
          <w:rPr>
            <w:rFonts w:asciiTheme="minorHAnsi" w:hAnsiTheme="minorHAnsi" w:cstheme="minorHAnsi"/>
            <w:sz w:val="23"/>
            <w:szCs w:val="23"/>
            <w:lang w:val="en-US"/>
            <w:rPrChange w:id="453" w:author="Reza Rajan" w:date="2020-03-29T05:45:00Z">
              <w:rPr>
                <w:lang w:val="en-US"/>
              </w:rPr>
            </w:rPrChange>
          </w:rPr>
          <w:t xml:space="preserve"> indicates that </w:t>
        </w:r>
        <w:r w:rsidR="00493276" w:rsidRPr="00123DCA">
          <w:rPr>
            <w:rFonts w:asciiTheme="minorHAnsi" w:hAnsiTheme="minorHAnsi" w:cstheme="minorHAnsi"/>
            <w:sz w:val="23"/>
            <w:szCs w:val="23"/>
            <w:lang w:val="en-US"/>
            <w:rPrChange w:id="454" w:author="Reza Rajan" w:date="2020-03-29T05:45:00Z">
              <w:rPr>
                <w:lang w:val="en-US"/>
              </w:rPr>
            </w:rPrChange>
          </w:rPr>
          <w:t>the p</w:t>
        </w:r>
      </w:ins>
      <w:ins w:id="455" w:author="Reza Rajan" w:date="2020-03-28T18:20:00Z">
        <w:r w:rsidR="00493276" w:rsidRPr="00123DCA">
          <w:rPr>
            <w:rFonts w:asciiTheme="minorHAnsi" w:hAnsiTheme="minorHAnsi" w:cstheme="minorHAnsi"/>
            <w:sz w:val="23"/>
            <w:szCs w:val="23"/>
            <w:lang w:val="en-US"/>
            <w:rPrChange w:id="456" w:author="Reza Rajan" w:date="2020-03-29T05:45:00Z">
              <w:rPr>
                <w:lang w:val="en-US"/>
              </w:rPr>
            </w:rPrChange>
          </w:rPr>
          <w:t xml:space="preserve">ath </w:t>
        </w:r>
        <w:r w:rsidR="0082408B" w:rsidRPr="00123DCA">
          <w:rPr>
            <w:rFonts w:asciiTheme="minorHAnsi" w:hAnsiTheme="minorHAnsi" w:cstheme="minorHAnsi"/>
            <w:sz w:val="23"/>
            <w:szCs w:val="23"/>
            <w:lang w:val="en-US"/>
            <w:rPrChange w:id="457" w:author="Reza Rajan" w:date="2020-03-29T05:45:00Z">
              <w:rPr>
                <w:lang w:val="en-US"/>
              </w:rPr>
            </w:rPrChange>
          </w:rPr>
          <w:t xml:space="preserve">follows the walls </w:t>
        </w:r>
        <w:r w:rsidR="00943C5B" w:rsidRPr="00123DCA">
          <w:rPr>
            <w:rFonts w:asciiTheme="minorHAnsi" w:hAnsiTheme="minorHAnsi" w:cstheme="minorHAnsi"/>
            <w:sz w:val="23"/>
            <w:szCs w:val="23"/>
            <w:lang w:val="en-US"/>
            <w:rPrChange w:id="458" w:author="Reza Rajan" w:date="2020-03-29T05:45:00Z">
              <w:rPr>
                <w:lang w:val="en-US"/>
              </w:rPr>
            </w:rPrChange>
          </w:rPr>
          <w:t xml:space="preserve">as the </w:t>
        </w:r>
        <w:r w:rsidR="005474D8" w:rsidRPr="00123DCA">
          <w:rPr>
            <w:rFonts w:asciiTheme="minorHAnsi" w:hAnsiTheme="minorHAnsi" w:cstheme="minorHAnsi"/>
            <w:sz w:val="23"/>
            <w:szCs w:val="23"/>
            <w:lang w:val="en-US"/>
            <w:rPrChange w:id="459" w:author="Reza Rajan" w:date="2020-03-29T05:45:00Z">
              <w:rPr>
                <w:lang w:val="en-US"/>
              </w:rPr>
            </w:rPrChange>
          </w:rPr>
          <w:t>repulsive forces from surrounding obstacl</w:t>
        </w:r>
      </w:ins>
      <w:ins w:id="460" w:author="Reza Rajan" w:date="2020-03-28T18:21:00Z">
        <w:r w:rsidR="005474D8" w:rsidRPr="00123DCA">
          <w:rPr>
            <w:rFonts w:asciiTheme="minorHAnsi" w:hAnsiTheme="minorHAnsi" w:cstheme="minorHAnsi"/>
            <w:sz w:val="23"/>
            <w:szCs w:val="23"/>
            <w:lang w:val="en-US"/>
            <w:rPrChange w:id="461" w:author="Reza Rajan" w:date="2020-03-29T05:45:00Z">
              <w:rPr>
                <w:lang w:val="en-US"/>
              </w:rPr>
            </w:rPrChange>
          </w:rPr>
          <w:t xml:space="preserve">es “push” it </w:t>
        </w:r>
        <w:r w:rsidR="00B72BB3" w:rsidRPr="00123DCA">
          <w:rPr>
            <w:rFonts w:asciiTheme="minorHAnsi" w:hAnsiTheme="minorHAnsi" w:cstheme="minorHAnsi"/>
            <w:sz w:val="23"/>
            <w:szCs w:val="23"/>
            <w:lang w:val="en-US"/>
            <w:rPrChange w:id="462" w:author="Reza Rajan" w:date="2020-03-29T05:45:00Z">
              <w:rPr>
                <w:lang w:val="en-US"/>
              </w:rPr>
            </w:rPrChange>
          </w:rPr>
          <w:t xml:space="preserve">away. When nearby an obstacle, it </w:t>
        </w:r>
        <w:r w:rsidR="007322CD" w:rsidRPr="00123DCA">
          <w:rPr>
            <w:rFonts w:asciiTheme="minorHAnsi" w:hAnsiTheme="minorHAnsi" w:cstheme="minorHAnsi"/>
            <w:sz w:val="23"/>
            <w:szCs w:val="23"/>
            <w:lang w:val="en-US"/>
            <w:rPrChange w:id="463" w:author="Reza Rajan" w:date="2020-03-29T05:45:00Z">
              <w:rPr>
                <w:lang w:val="en-US"/>
              </w:rPr>
            </w:rPrChange>
          </w:rPr>
          <w:t>carefully traces around the obstacle</w:t>
        </w:r>
        <w:r w:rsidR="00683CA6" w:rsidRPr="00123DCA">
          <w:rPr>
            <w:rFonts w:asciiTheme="minorHAnsi" w:hAnsiTheme="minorHAnsi" w:cstheme="minorHAnsi"/>
            <w:sz w:val="23"/>
            <w:szCs w:val="23"/>
            <w:lang w:val="en-US"/>
            <w:rPrChange w:id="464" w:author="Reza Rajan" w:date="2020-03-29T05:45:00Z">
              <w:rPr>
                <w:lang w:val="en-US"/>
              </w:rPr>
            </w:rPrChange>
          </w:rPr>
          <w:t>, until it reaches a corner of the map. This behavior continues unti</w:t>
        </w:r>
      </w:ins>
      <w:ins w:id="465" w:author="Reza Rajan" w:date="2020-03-28T18:22:00Z">
        <w:r w:rsidR="006B353D" w:rsidRPr="00123DCA">
          <w:rPr>
            <w:rFonts w:asciiTheme="minorHAnsi" w:hAnsiTheme="minorHAnsi" w:cstheme="minorHAnsi"/>
            <w:sz w:val="23"/>
            <w:szCs w:val="23"/>
            <w:lang w:val="en-US"/>
            <w:rPrChange w:id="466" w:author="Reza Rajan" w:date="2020-03-29T05:45:00Z">
              <w:rPr>
                <w:lang w:val="en-US"/>
              </w:rPr>
            </w:rPrChange>
          </w:rPr>
          <w:t>l the destination is reached.</w:t>
        </w:r>
      </w:ins>
      <w:ins w:id="467" w:author="Reza Rajan" w:date="2020-03-29T03:52:00Z">
        <w:r w:rsidR="00C33D14" w:rsidRPr="00123DCA">
          <w:rPr>
            <w:rFonts w:asciiTheme="minorHAnsi" w:hAnsiTheme="minorHAnsi" w:cstheme="minorHAnsi"/>
            <w:sz w:val="23"/>
            <w:szCs w:val="23"/>
            <w:lang w:val="en-US"/>
          </w:rPr>
          <w:t xml:space="preserve"> At certain points it traces further away from obstacles, </w:t>
        </w:r>
        <w:r w:rsidR="00C64307" w:rsidRPr="00123DCA">
          <w:rPr>
            <w:rFonts w:asciiTheme="minorHAnsi" w:hAnsiTheme="minorHAnsi" w:cstheme="minorHAnsi"/>
            <w:sz w:val="23"/>
            <w:szCs w:val="23"/>
            <w:lang w:val="en-US"/>
          </w:rPr>
          <w:t xml:space="preserve">because </w:t>
        </w:r>
      </w:ins>
      <w:ins w:id="468" w:author="Reza Rajan" w:date="2020-03-29T03:53:00Z">
        <w:r w:rsidR="00AA6E7B" w:rsidRPr="00123DCA">
          <w:rPr>
            <w:rFonts w:asciiTheme="minorHAnsi" w:hAnsiTheme="minorHAnsi" w:cstheme="minorHAnsi"/>
            <w:sz w:val="23"/>
            <w:szCs w:val="23"/>
            <w:lang w:val="en-US"/>
          </w:rPr>
          <w:t>in this implementation the robot’s dimensions are considered – force vectors are calculated fr</w:t>
        </w:r>
        <w:r w:rsidR="00502D5F" w:rsidRPr="00123DCA">
          <w:rPr>
            <w:rFonts w:asciiTheme="minorHAnsi" w:hAnsiTheme="minorHAnsi" w:cstheme="minorHAnsi"/>
            <w:sz w:val="23"/>
            <w:szCs w:val="23"/>
            <w:lang w:val="en-US"/>
          </w:rPr>
          <w:t>om</w:t>
        </w:r>
        <w:r w:rsidR="00AA6E7B" w:rsidRPr="00123DCA">
          <w:rPr>
            <w:rFonts w:asciiTheme="minorHAnsi" w:hAnsiTheme="minorHAnsi" w:cstheme="minorHAnsi"/>
            <w:sz w:val="23"/>
            <w:szCs w:val="23"/>
            <w:lang w:val="en-US"/>
          </w:rPr>
          <w:t xml:space="preserve"> each grid space the robot occupie</w:t>
        </w:r>
      </w:ins>
      <w:ins w:id="469" w:author="Reza Rajan" w:date="2020-03-29T05:27:00Z">
        <w:r w:rsidR="000C7E08" w:rsidRPr="00123DCA">
          <w:rPr>
            <w:rFonts w:asciiTheme="minorHAnsi" w:hAnsiTheme="minorHAnsi" w:cstheme="minorHAnsi"/>
            <w:sz w:val="23"/>
            <w:szCs w:val="23"/>
            <w:lang w:val="en-US"/>
            <w:rPrChange w:id="470" w:author="Reza Rajan" w:date="2020-03-29T05:45:00Z">
              <w:rPr>
                <w:rFonts w:ascii="Calibri" w:hAnsi="Calibri" w:cs="Calibri"/>
                <w:sz w:val="23"/>
                <w:szCs w:val="23"/>
                <w:lang w:val="en-US"/>
              </w:rPr>
            </w:rPrChange>
          </w:rPr>
          <w:t>s</w:t>
        </w:r>
      </w:ins>
      <w:ins w:id="471" w:author="Reza Rajan" w:date="2020-03-29T03:53:00Z">
        <w:r w:rsidR="00502D5F" w:rsidRPr="00123DCA">
          <w:rPr>
            <w:rFonts w:asciiTheme="minorHAnsi" w:hAnsiTheme="minorHAnsi" w:cstheme="minorHAnsi"/>
            <w:sz w:val="23"/>
            <w:szCs w:val="23"/>
            <w:lang w:val="en-US"/>
          </w:rPr>
          <w:t>.</w:t>
        </w:r>
      </w:ins>
    </w:p>
    <w:p w14:paraId="7B728376" w14:textId="732A4BE9" w:rsidR="00B759CA" w:rsidRPr="00123DCA" w:rsidRDefault="00B759CA" w:rsidP="006B353D">
      <w:pPr>
        <w:jc w:val="both"/>
        <w:rPr>
          <w:ins w:id="472" w:author="Reza Rajan" w:date="2020-03-28T20:54:00Z"/>
          <w:rFonts w:asciiTheme="minorHAnsi" w:hAnsiTheme="minorHAnsi" w:cstheme="minorHAnsi"/>
          <w:sz w:val="23"/>
          <w:szCs w:val="23"/>
          <w:lang w:val="en-US"/>
        </w:rPr>
      </w:pPr>
    </w:p>
    <w:p w14:paraId="32A5FE6D" w14:textId="61E2AC9B" w:rsidR="00B759CA" w:rsidRPr="00123DCA" w:rsidRDefault="00736607" w:rsidP="00B759CA">
      <w:pPr>
        <w:pStyle w:val="Heading1"/>
        <w:spacing w:before="0"/>
        <w:jc w:val="both"/>
        <w:rPr>
          <w:ins w:id="473" w:author="Reza Rajan" w:date="2020-03-28T20:54:00Z"/>
          <w:rFonts w:asciiTheme="minorHAnsi" w:hAnsiTheme="minorHAnsi" w:cstheme="minorHAnsi"/>
          <w:sz w:val="28"/>
          <w:szCs w:val="28"/>
        </w:rPr>
      </w:pPr>
      <w:ins w:id="474" w:author="Reza Rajan" w:date="2020-03-28T20:54:00Z">
        <w:r w:rsidRPr="00123DCA">
          <w:rPr>
            <w:rFonts w:asciiTheme="minorHAnsi" w:hAnsiTheme="minorHAnsi" w:cstheme="minorHAnsi"/>
            <w:sz w:val="28"/>
            <w:szCs w:val="28"/>
          </w:rPr>
          <w:t>Probabilistic Road</w:t>
        </w:r>
        <w:r w:rsidR="00A20CF4" w:rsidRPr="00123DCA">
          <w:rPr>
            <w:rFonts w:asciiTheme="minorHAnsi" w:hAnsiTheme="minorHAnsi" w:cstheme="minorHAnsi"/>
            <w:sz w:val="28"/>
            <w:szCs w:val="28"/>
          </w:rPr>
          <w:t>maps</w:t>
        </w:r>
      </w:ins>
    </w:p>
    <w:p w14:paraId="251E6388" w14:textId="4C984AB9" w:rsidR="00B759CA" w:rsidRPr="00123DCA" w:rsidRDefault="00A20CF4" w:rsidP="00B759CA">
      <w:pPr>
        <w:jc w:val="both"/>
        <w:rPr>
          <w:ins w:id="475" w:author="Reza Rajan" w:date="2020-03-28T20:58:00Z"/>
          <w:rFonts w:asciiTheme="minorHAnsi" w:hAnsiTheme="minorHAnsi" w:cstheme="minorHAnsi"/>
          <w:sz w:val="23"/>
          <w:szCs w:val="23"/>
        </w:rPr>
      </w:pPr>
      <w:ins w:id="476" w:author="Reza Rajan" w:date="2020-03-28T20:54:00Z">
        <w:r w:rsidRPr="00123DCA">
          <w:rPr>
            <w:rFonts w:asciiTheme="minorHAnsi" w:hAnsiTheme="minorHAnsi" w:cstheme="minorHAnsi"/>
            <w:sz w:val="23"/>
            <w:szCs w:val="23"/>
          </w:rPr>
          <w:t>Pr</w:t>
        </w:r>
      </w:ins>
      <w:ins w:id="477" w:author="Reza Rajan" w:date="2020-03-28T20:55:00Z">
        <w:r w:rsidRPr="00123DCA">
          <w:rPr>
            <w:rFonts w:asciiTheme="minorHAnsi" w:hAnsiTheme="minorHAnsi" w:cstheme="minorHAnsi"/>
            <w:sz w:val="23"/>
            <w:szCs w:val="23"/>
          </w:rPr>
          <w:t xml:space="preserve">obabilistic Roadmaps (PRM) </w:t>
        </w:r>
        <w:r w:rsidR="005D107C" w:rsidRPr="00123DCA">
          <w:rPr>
            <w:rFonts w:asciiTheme="minorHAnsi" w:hAnsiTheme="minorHAnsi" w:cstheme="minorHAnsi"/>
            <w:sz w:val="23"/>
            <w:szCs w:val="23"/>
          </w:rPr>
          <w:t xml:space="preserve">is a path planning algorithm which uses random sampling to generate </w:t>
        </w:r>
        <w:r w:rsidR="00AD5458" w:rsidRPr="00123DCA">
          <w:rPr>
            <w:rFonts w:asciiTheme="minorHAnsi" w:hAnsiTheme="minorHAnsi" w:cstheme="minorHAnsi"/>
            <w:sz w:val="23"/>
            <w:szCs w:val="23"/>
          </w:rPr>
          <w:t>waypoints for the robot to traverse</w:t>
        </w:r>
        <w:r w:rsidR="00E64C03" w:rsidRPr="00123DCA">
          <w:rPr>
            <w:rFonts w:asciiTheme="minorHAnsi" w:hAnsiTheme="minorHAnsi" w:cstheme="minorHAnsi"/>
            <w:sz w:val="23"/>
            <w:szCs w:val="23"/>
          </w:rPr>
          <w:t>. These random samples are checked for obsta</w:t>
        </w:r>
      </w:ins>
      <w:ins w:id="478" w:author="Reza Rajan" w:date="2020-03-28T20:56:00Z">
        <w:r w:rsidR="00E64C03" w:rsidRPr="00123DCA">
          <w:rPr>
            <w:rFonts w:asciiTheme="minorHAnsi" w:hAnsiTheme="minorHAnsi" w:cstheme="minorHAnsi"/>
            <w:sz w:val="23"/>
            <w:szCs w:val="23"/>
          </w:rPr>
          <w:t>cle collision</w:t>
        </w:r>
        <w:r w:rsidR="00D821CC" w:rsidRPr="00123DCA">
          <w:rPr>
            <w:rFonts w:asciiTheme="minorHAnsi" w:hAnsiTheme="minorHAnsi" w:cstheme="minorHAnsi"/>
            <w:sz w:val="23"/>
            <w:szCs w:val="23"/>
          </w:rPr>
          <w:t>s at its coordinate</w:t>
        </w:r>
        <w:r w:rsidR="00A93ABF" w:rsidRPr="00123DCA">
          <w:rPr>
            <w:rFonts w:asciiTheme="minorHAnsi" w:hAnsiTheme="minorHAnsi" w:cstheme="minorHAnsi"/>
            <w:sz w:val="23"/>
            <w:szCs w:val="23"/>
          </w:rPr>
          <w:t xml:space="preserve">, as well as for any obstacle which exists between </w:t>
        </w:r>
        <w:r w:rsidR="00FA43A5" w:rsidRPr="00123DCA">
          <w:rPr>
            <w:rFonts w:asciiTheme="minorHAnsi" w:hAnsiTheme="minorHAnsi" w:cstheme="minorHAnsi"/>
            <w:sz w:val="23"/>
            <w:szCs w:val="23"/>
          </w:rPr>
          <w:t>two connected randomly sample</w:t>
        </w:r>
      </w:ins>
      <w:ins w:id="479" w:author="Reza Rajan" w:date="2020-03-29T00:53:00Z">
        <w:r w:rsidR="003F4F59" w:rsidRPr="00123DCA">
          <w:rPr>
            <w:rFonts w:asciiTheme="minorHAnsi" w:hAnsiTheme="minorHAnsi" w:cstheme="minorHAnsi"/>
            <w:sz w:val="23"/>
            <w:szCs w:val="23"/>
          </w:rPr>
          <w:t>d</w:t>
        </w:r>
      </w:ins>
      <w:ins w:id="480" w:author="Reza Rajan" w:date="2020-03-28T20:56:00Z">
        <w:r w:rsidR="00FA43A5" w:rsidRPr="00123DCA">
          <w:rPr>
            <w:rFonts w:asciiTheme="minorHAnsi" w:hAnsiTheme="minorHAnsi" w:cstheme="minorHAnsi"/>
            <w:sz w:val="23"/>
            <w:szCs w:val="23"/>
          </w:rPr>
          <w:t xml:space="preserve"> points.</w:t>
        </w:r>
      </w:ins>
      <w:ins w:id="481" w:author="Reza Rajan" w:date="2020-03-28T20:57:00Z">
        <w:r w:rsidR="009D1B1B" w:rsidRPr="00123DCA">
          <w:rPr>
            <w:rFonts w:asciiTheme="minorHAnsi" w:hAnsiTheme="minorHAnsi" w:cstheme="minorHAnsi"/>
            <w:sz w:val="23"/>
            <w:szCs w:val="23"/>
          </w:rPr>
          <w:t xml:space="preserve"> Then, the A star algorithm, or any other similar path finding algorithm, is used to search connected points </w:t>
        </w:r>
        <w:r w:rsidR="00DB6915" w:rsidRPr="00123DCA">
          <w:rPr>
            <w:rFonts w:asciiTheme="minorHAnsi" w:hAnsiTheme="minorHAnsi" w:cstheme="minorHAnsi"/>
            <w:sz w:val="23"/>
            <w:szCs w:val="23"/>
          </w:rPr>
          <w:t>for a path from the start to a goal</w:t>
        </w:r>
      </w:ins>
      <w:ins w:id="482" w:author="Reza Rajan" w:date="2020-03-28T20:58:00Z">
        <w:r w:rsidR="00DB6915" w:rsidRPr="00123DCA">
          <w:rPr>
            <w:rFonts w:asciiTheme="minorHAnsi" w:hAnsiTheme="minorHAnsi" w:cstheme="minorHAnsi"/>
            <w:sz w:val="23"/>
            <w:szCs w:val="23"/>
          </w:rPr>
          <w:t>.</w:t>
        </w:r>
      </w:ins>
    </w:p>
    <w:p w14:paraId="366D98CB" w14:textId="258B733F" w:rsidR="00DB6915" w:rsidRPr="00123DCA" w:rsidRDefault="00DB6915" w:rsidP="00B759CA">
      <w:pPr>
        <w:jc w:val="both"/>
        <w:rPr>
          <w:ins w:id="483" w:author="Reza Rajan" w:date="2020-03-28T20:58:00Z"/>
          <w:rFonts w:asciiTheme="minorHAnsi" w:hAnsiTheme="minorHAnsi" w:cstheme="minorHAnsi"/>
          <w:sz w:val="23"/>
          <w:szCs w:val="23"/>
        </w:rPr>
      </w:pPr>
    </w:p>
    <w:p w14:paraId="0BCD50AD" w14:textId="77777777" w:rsidR="00DB6915" w:rsidRPr="00123DCA" w:rsidRDefault="00DB6915" w:rsidP="00DB6915">
      <w:pPr>
        <w:pStyle w:val="Heading2"/>
        <w:jc w:val="both"/>
        <w:rPr>
          <w:ins w:id="484" w:author="Reza Rajan" w:date="2020-03-28T20:58:00Z"/>
          <w:rFonts w:asciiTheme="minorHAnsi" w:hAnsiTheme="minorHAnsi" w:cstheme="minorHAnsi"/>
        </w:rPr>
      </w:pPr>
      <w:bookmarkStart w:id="485" w:name="_Ref36322269"/>
      <w:ins w:id="486" w:author="Reza Rajan" w:date="2020-03-28T20:58:00Z">
        <w:r w:rsidRPr="00123DCA">
          <w:rPr>
            <w:rFonts w:asciiTheme="minorHAnsi" w:hAnsiTheme="minorHAnsi" w:cstheme="minorHAnsi"/>
          </w:rPr>
          <w:t>Precautions</w:t>
        </w:r>
        <w:bookmarkEnd w:id="485"/>
      </w:ins>
    </w:p>
    <w:p w14:paraId="5E9CB4E4" w14:textId="017EA5A7" w:rsidR="00DB6915" w:rsidRPr="00123DCA" w:rsidRDefault="00CE4A6A" w:rsidP="00DB6915">
      <w:pPr>
        <w:pStyle w:val="ListParagraph"/>
        <w:numPr>
          <w:ilvl w:val="0"/>
          <w:numId w:val="4"/>
        </w:numPr>
        <w:jc w:val="both"/>
        <w:rPr>
          <w:ins w:id="487" w:author="Reza Rajan" w:date="2020-03-28T20:58:00Z"/>
          <w:rFonts w:asciiTheme="minorHAnsi" w:hAnsiTheme="minorHAnsi" w:cstheme="minorHAnsi"/>
        </w:rPr>
      </w:pPr>
      <w:bookmarkStart w:id="488" w:name="_Ref36322257"/>
      <w:ins w:id="489" w:author="Reza Rajan" w:date="2020-03-28T20:59:00Z">
        <w:r w:rsidRPr="00123DCA">
          <w:rPr>
            <w:rFonts w:asciiTheme="minorHAnsi" w:hAnsiTheme="minorHAnsi" w:cstheme="minorHAnsi"/>
          </w:rPr>
          <w:t>Ensure that each sample</w:t>
        </w:r>
      </w:ins>
      <w:ins w:id="490" w:author="Reza Rajan" w:date="2020-03-29T05:27:00Z">
        <w:r w:rsidR="003D62E0" w:rsidRPr="00123DCA">
          <w:rPr>
            <w:rFonts w:asciiTheme="minorHAnsi" w:hAnsiTheme="minorHAnsi" w:cstheme="minorHAnsi"/>
            <w:rPrChange w:id="491" w:author="Reza Rajan" w:date="2020-03-29T05:45:00Z">
              <w:rPr>
                <w:rFonts w:ascii="Calibri" w:hAnsi="Calibri" w:cs="Calibri"/>
              </w:rPr>
            </w:rPrChange>
          </w:rPr>
          <w:t>d</w:t>
        </w:r>
      </w:ins>
      <w:ins w:id="492" w:author="Reza Rajan" w:date="2020-03-28T20:59:00Z">
        <w:r w:rsidRPr="00123DCA">
          <w:rPr>
            <w:rFonts w:asciiTheme="minorHAnsi" w:hAnsiTheme="minorHAnsi" w:cstheme="minorHAnsi"/>
          </w:rPr>
          <w:t xml:space="preserve"> point is connected to at least one other point</w:t>
        </w:r>
        <w:r w:rsidR="00925691" w:rsidRPr="00123DCA">
          <w:rPr>
            <w:rFonts w:asciiTheme="minorHAnsi" w:hAnsiTheme="minorHAnsi" w:cstheme="minorHAnsi"/>
          </w:rPr>
          <w:t xml:space="preserve">, </w:t>
        </w:r>
      </w:ins>
      <w:ins w:id="493" w:author="Reza Rajan" w:date="2020-03-29T05:28:00Z">
        <w:r w:rsidR="000229AF" w:rsidRPr="00123DCA">
          <w:rPr>
            <w:rFonts w:asciiTheme="minorHAnsi" w:hAnsiTheme="minorHAnsi" w:cstheme="minorHAnsi"/>
            <w:rPrChange w:id="494" w:author="Reza Rajan" w:date="2020-03-29T05:45:00Z">
              <w:rPr>
                <w:rFonts w:ascii="Calibri" w:hAnsi="Calibri" w:cs="Calibri"/>
              </w:rPr>
            </w:rPrChange>
          </w:rPr>
          <w:t xml:space="preserve">as well as its </w:t>
        </w:r>
      </w:ins>
      <w:ins w:id="495" w:author="Reza Rajan" w:date="2020-03-28T21:00:00Z">
        <w:r w:rsidR="00925691" w:rsidRPr="00123DCA">
          <w:rPr>
            <w:rFonts w:asciiTheme="minorHAnsi" w:hAnsiTheme="minorHAnsi" w:cstheme="minorHAnsi"/>
          </w:rPr>
          <w:t xml:space="preserve">parent </w:t>
        </w:r>
        <w:r w:rsidR="009E54F8" w:rsidRPr="00123DCA">
          <w:rPr>
            <w:rFonts w:asciiTheme="minorHAnsi" w:hAnsiTheme="minorHAnsi" w:cstheme="minorHAnsi"/>
          </w:rPr>
          <w:t>point</w:t>
        </w:r>
      </w:ins>
      <w:ins w:id="496" w:author="Reza Rajan" w:date="2020-03-28T21:01:00Z">
        <w:r w:rsidR="00CB25EE" w:rsidRPr="00123DCA">
          <w:rPr>
            <w:rFonts w:asciiTheme="minorHAnsi" w:hAnsiTheme="minorHAnsi" w:cstheme="minorHAnsi"/>
          </w:rPr>
          <w:t>;</w:t>
        </w:r>
      </w:ins>
      <w:bookmarkEnd w:id="488"/>
    </w:p>
    <w:p w14:paraId="3CD489F0" w14:textId="06389834" w:rsidR="00DB6915" w:rsidRPr="00123DCA" w:rsidRDefault="00CB25EE" w:rsidP="00DB6915">
      <w:pPr>
        <w:pStyle w:val="ListParagraph"/>
        <w:numPr>
          <w:ilvl w:val="0"/>
          <w:numId w:val="4"/>
        </w:numPr>
        <w:jc w:val="both"/>
        <w:rPr>
          <w:ins w:id="497" w:author="Reza Rajan" w:date="2020-03-28T20:58:00Z"/>
          <w:rFonts w:asciiTheme="minorHAnsi" w:hAnsiTheme="minorHAnsi" w:cstheme="minorHAnsi"/>
        </w:rPr>
      </w:pPr>
      <w:ins w:id="498" w:author="Reza Rajan" w:date="2020-03-28T21:01:00Z">
        <w:r w:rsidRPr="00123DCA">
          <w:rPr>
            <w:rFonts w:asciiTheme="minorHAnsi" w:hAnsiTheme="minorHAnsi" w:cstheme="minorHAnsi"/>
            <w:sz w:val="23"/>
            <w:szCs w:val="23"/>
          </w:rPr>
          <w:t>Remove any connections which collide with obstacle</w:t>
        </w:r>
      </w:ins>
      <w:ins w:id="499" w:author="Reza Rajan" w:date="2020-03-28T21:02:00Z">
        <w:r w:rsidRPr="00123DCA">
          <w:rPr>
            <w:rFonts w:asciiTheme="minorHAnsi" w:hAnsiTheme="minorHAnsi" w:cstheme="minorHAnsi"/>
            <w:sz w:val="23"/>
            <w:szCs w:val="23"/>
          </w:rPr>
          <w:t>s</w:t>
        </w:r>
      </w:ins>
      <w:ins w:id="500" w:author="Reza Rajan" w:date="2020-03-28T20:58:00Z">
        <w:r w:rsidR="00DB6915" w:rsidRPr="00123DCA">
          <w:rPr>
            <w:rFonts w:asciiTheme="minorHAnsi" w:hAnsiTheme="minorHAnsi" w:cstheme="minorHAnsi"/>
            <w:sz w:val="23"/>
            <w:szCs w:val="23"/>
          </w:rPr>
          <w:t>;</w:t>
        </w:r>
      </w:ins>
    </w:p>
    <w:p w14:paraId="40BC805F" w14:textId="3D1693F5" w:rsidR="00DB6915" w:rsidRPr="00123DCA" w:rsidRDefault="00CB25EE" w:rsidP="00DB6915">
      <w:pPr>
        <w:pStyle w:val="ListParagraph"/>
        <w:numPr>
          <w:ilvl w:val="0"/>
          <w:numId w:val="4"/>
        </w:numPr>
        <w:jc w:val="both"/>
        <w:rPr>
          <w:ins w:id="501" w:author="Reza Rajan" w:date="2020-03-28T20:58:00Z"/>
          <w:rFonts w:asciiTheme="minorHAnsi" w:hAnsiTheme="minorHAnsi" w:cstheme="minorHAnsi"/>
        </w:rPr>
      </w:pPr>
      <w:ins w:id="502" w:author="Reza Rajan" w:date="2020-03-28T21:02:00Z">
        <w:r w:rsidRPr="00123DCA">
          <w:rPr>
            <w:rFonts w:asciiTheme="minorHAnsi" w:hAnsiTheme="minorHAnsi" w:cstheme="minorHAnsi"/>
            <w:sz w:val="23"/>
            <w:szCs w:val="23"/>
          </w:rPr>
          <w:t xml:space="preserve">Manually add the start point and any other required waypoint(s) to the set of sampled points, so that they may </w:t>
        </w:r>
        <w:r w:rsidR="00E05495" w:rsidRPr="00123DCA">
          <w:rPr>
            <w:rFonts w:asciiTheme="minorHAnsi" w:hAnsiTheme="minorHAnsi" w:cstheme="minorHAnsi"/>
            <w:sz w:val="23"/>
            <w:szCs w:val="23"/>
          </w:rPr>
          <w:t>be connected to other nodes.</w:t>
        </w:r>
      </w:ins>
    </w:p>
    <w:p w14:paraId="71D10702" w14:textId="77777777" w:rsidR="00DB6915" w:rsidRPr="00123DCA" w:rsidRDefault="00DB6915" w:rsidP="00B759CA">
      <w:pPr>
        <w:jc w:val="both"/>
        <w:rPr>
          <w:ins w:id="503" w:author="Reza Rajan" w:date="2020-03-28T20:54:00Z"/>
          <w:rFonts w:asciiTheme="minorHAnsi" w:hAnsiTheme="minorHAnsi" w:cstheme="minorHAnsi"/>
          <w:sz w:val="23"/>
          <w:szCs w:val="23"/>
        </w:rPr>
      </w:pPr>
    </w:p>
    <w:p w14:paraId="5BD780BB" w14:textId="77777777" w:rsidR="0058270F" w:rsidRPr="00123DCA" w:rsidRDefault="0058270F" w:rsidP="0058270F">
      <w:pPr>
        <w:pStyle w:val="Heading2"/>
        <w:jc w:val="both"/>
        <w:rPr>
          <w:ins w:id="504" w:author="Reza Rajan" w:date="2020-03-28T21:03:00Z"/>
          <w:rFonts w:asciiTheme="minorHAnsi" w:hAnsiTheme="minorHAnsi" w:cstheme="minorHAnsi"/>
        </w:rPr>
      </w:pPr>
      <w:ins w:id="505" w:author="Reza Rajan" w:date="2020-03-28T21:03:00Z">
        <w:r w:rsidRPr="00123DCA">
          <w:rPr>
            <w:rFonts w:asciiTheme="minorHAnsi" w:hAnsiTheme="minorHAnsi" w:cstheme="minorHAnsi"/>
          </w:rPr>
          <w:t>Implementation:</w:t>
        </w:r>
      </w:ins>
    </w:p>
    <w:p w14:paraId="78A2FA26" w14:textId="71E93DFB" w:rsidR="009E4E75" w:rsidRPr="00123DCA" w:rsidRDefault="0058270F" w:rsidP="0058270F">
      <w:pPr>
        <w:jc w:val="both"/>
        <w:rPr>
          <w:ins w:id="506" w:author="Reza Rajan" w:date="2020-03-28T21:06:00Z"/>
          <w:rFonts w:asciiTheme="minorHAnsi" w:hAnsiTheme="minorHAnsi" w:cstheme="minorHAnsi"/>
          <w:sz w:val="23"/>
          <w:szCs w:val="23"/>
        </w:rPr>
      </w:pPr>
      <w:ins w:id="507" w:author="Reza Rajan" w:date="2020-03-28T21:03:00Z">
        <w:r w:rsidRPr="00123DCA">
          <w:rPr>
            <w:rFonts w:asciiTheme="minorHAnsi" w:hAnsiTheme="minorHAnsi" w:cstheme="minorHAnsi"/>
            <w:sz w:val="23"/>
            <w:szCs w:val="23"/>
          </w:rPr>
          <w:t xml:space="preserve">The goal is to move the robot </w:t>
        </w:r>
      </w:ins>
      <w:ins w:id="508" w:author="Reza Rajan" w:date="2020-03-28T21:06:00Z">
        <w:r w:rsidR="003A1D02" w:rsidRPr="00123DCA">
          <w:rPr>
            <w:rFonts w:asciiTheme="minorHAnsi" w:hAnsiTheme="minorHAnsi" w:cstheme="minorHAnsi"/>
            <w:sz w:val="23"/>
            <w:szCs w:val="23"/>
          </w:rPr>
          <w:t>through the following waypoints:</w:t>
        </w:r>
      </w:ins>
    </w:p>
    <w:p w14:paraId="1BFBB4DB" w14:textId="77777777" w:rsidR="003A1D02" w:rsidRPr="00123DCA" w:rsidRDefault="003A1D02" w:rsidP="0058270F">
      <w:pPr>
        <w:jc w:val="both"/>
        <w:rPr>
          <w:ins w:id="509" w:author="Reza Rajan" w:date="2020-03-28T21:04:00Z"/>
          <w:rFonts w:asciiTheme="minorHAnsi" w:hAnsiTheme="minorHAnsi" w:cstheme="minorHAnsi"/>
          <w:sz w:val="23"/>
          <w:szCs w:val="23"/>
        </w:rPr>
      </w:pPr>
    </w:p>
    <w:p w14:paraId="50BD8931" w14:textId="6BE901F4" w:rsidR="003A1D02" w:rsidRPr="00123DCA" w:rsidRDefault="003A1D02">
      <w:pPr>
        <w:pStyle w:val="Caption"/>
        <w:keepNext/>
        <w:jc w:val="center"/>
        <w:rPr>
          <w:ins w:id="510" w:author="Reza Rajan" w:date="2020-03-28T21:06:00Z"/>
          <w:rFonts w:asciiTheme="minorHAnsi" w:hAnsiTheme="minorHAnsi" w:cstheme="minorHAnsi"/>
          <w:rPrChange w:id="511" w:author="Reza Rajan" w:date="2020-03-29T05:45:00Z">
            <w:rPr>
              <w:ins w:id="512" w:author="Reza Rajan" w:date="2020-03-28T21:06:00Z"/>
            </w:rPr>
          </w:rPrChange>
        </w:rPr>
        <w:pPrChange w:id="513" w:author="Reza Rajan" w:date="2020-03-28T21:07:00Z">
          <w:pPr/>
        </w:pPrChange>
      </w:pPr>
      <w:ins w:id="514" w:author="Reza Rajan" w:date="2020-03-28T21:06:00Z">
        <w:r w:rsidRPr="00123DCA">
          <w:rPr>
            <w:rFonts w:asciiTheme="minorHAnsi" w:hAnsiTheme="minorHAnsi" w:cstheme="minorHAnsi"/>
            <w:rPrChange w:id="515" w:author="Reza Rajan" w:date="2020-03-29T05:45:00Z">
              <w:rPr/>
            </w:rPrChange>
          </w:rPr>
          <w:t xml:space="preserve">Table </w:t>
        </w:r>
        <w:r w:rsidRPr="00123DCA">
          <w:rPr>
            <w:rFonts w:asciiTheme="minorHAnsi" w:hAnsiTheme="minorHAnsi" w:cstheme="minorHAnsi"/>
            <w:rPrChange w:id="516" w:author="Reza Rajan" w:date="2020-03-29T05:45:00Z">
              <w:rPr/>
            </w:rPrChange>
          </w:rPr>
          <w:fldChar w:fldCharType="begin"/>
        </w:r>
        <w:r w:rsidRPr="00123DCA">
          <w:rPr>
            <w:rFonts w:asciiTheme="minorHAnsi" w:hAnsiTheme="minorHAnsi" w:cstheme="minorHAnsi"/>
            <w:rPrChange w:id="517" w:author="Reza Rajan" w:date="2020-03-29T05:45:00Z">
              <w:rPr/>
            </w:rPrChange>
          </w:rPr>
          <w:instrText xml:space="preserve"> SEQ Table \* ARABIC </w:instrText>
        </w:r>
      </w:ins>
      <w:r w:rsidRPr="00123DCA">
        <w:rPr>
          <w:rFonts w:asciiTheme="minorHAnsi" w:hAnsiTheme="minorHAnsi" w:cstheme="minorHAnsi"/>
          <w:rPrChange w:id="518" w:author="Reza Rajan" w:date="2020-03-29T05:45:00Z">
            <w:rPr/>
          </w:rPrChange>
        </w:rPr>
        <w:fldChar w:fldCharType="separate"/>
      </w:r>
      <w:ins w:id="519" w:author="Reza Rajan" w:date="2020-03-29T05:46:00Z">
        <w:r w:rsidR="00381AE8">
          <w:rPr>
            <w:rFonts w:asciiTheme="minorHAnsi" w:hAnsiTheme="minorHAnsi" w:cstheme="minorHAnsi"/>
            <w:noProof/>
          </w:rPr>
          <w:t>1</w:t>
        </w:r>
      </w:ins>
      <w:ins w:id="520" w:author="Reza Rajan" w:date="2020-03-28T21:06:00Z">
        <w:r w:rsidRPr="00123DCA">
          <w:rPr>
            <w:rFonts w:asciiTheme="minorHAnsi" w:hAnsiTheme="minorHAnsi" w:cstheme="minorHAnsi"/>
            <w:rPrChange w:id="521" w:author="Reza Rajan" w:date="2020-03-29T05:45:00Z">
              <w:rPr/>
            </w:rPrChange>
          </w:rPr>
          <w:fldChar w:fldCharType="end"/>
        </w:r>
        <w:r w:rsidRPr="00123DCA">
          <w:rPr>
            <w:rFonts w:asciiTheme="minorHAnsi" w:hAnsiTheme="minorHAnsi" w:cstheme="minorHAnsi"/>
            <w:lang w:val="en-US"/>
            <w:rPrChange w:id="522" w:author="Reza Rajan" w:date="2020-03-29T05:45:00Z">
              <w:rPr>
                <w:lang w:val="en-US"/>
              </w:rPr>
            </w:rPrChange>
          </w:rPr>
          <w:t xml:space="preserve"> - Waypoints for PRM</w:t>
        </w:r>
      </w:ins>
    </w:p>
    <w:tbl>
      <w:tblPr>
        <w:tblStyle w:val="TableGrid"/>
        <w:tblW w:w="0" w:type="auto"/>
        <w:tblLook w:val="04A0" w:firstRow="1" w:lastRow="0" w:firstColumn="1" w:lastColumn="0" w:noHBand="0" w:noVBand="1"/>
      </w:tblPr>
      <w:tblGrid>
        <w:gridCol w:w="1438"/>
        <w:gridCol w:w="1439"/>
        <w:gridCol w:w="1439"/>
      </w:tblGrid>
      <w:tr w:rsidR="00285749" w:rsidRPr="00123DCA" w14:paraId="39282EC9" w14:textId="77777777" w:rsidTr="00285749">
        <w:trPr>
          <w:ins w:id="523" w:author="Reza Rajan" w:date="2020-03-28T21:05:00Z"/>
        </w:trPr>
        <w:tc>
          <w:tcPr>
            <w:tcW w:w="1438" w:type="dxa"/>
          </w:tcPr>
          <w:p w14:paraId="30D1149D" w14:textId="67A51E5B" w:rsidR="00285749" w:rsidRPr="00123DCA" w:rsidRDefault="00B87FAC">
            <w:pPr>
              <w:jc w:val="center"/>
              <w:rPr>
                <w:ins w:id="524" w:author="Reza Rajan" w:date="2020-03-28T21:05:00Z"/>
                <w:rFonts w:asciiTheme="minorHAnsi" w:hAnsiTheme="minorHAnsi" w:cstheme="minorHAnsi"/>
                <w:b/>
                <w:bCs/>
                <w:sz w:val="23"/>
                <w:szCs w:val="23"/>
                <w:rPrChange w:id="525" w:author="Reza Rajan" w:date="2020-03-29T05:45:00Z">
                  <w:rPr>
                    <w:ins w:id="526" w:author="Reza Rajan" w:date="2020-03-28T21:05:00Z"/>
                    <w:rFonts w:asciiTheme="minorHAnsi" w:hAnsiTheme="minorHAnsi" w:cstheme="minorHAnsi"/>
                    <w:sz w:val="23"/>
                    <w:szCs w:val="23"/>
                  </w:rPr>
                </w:rPrChange>
              </w:rPr>
              <w:pPrChange w:id="527" w:author="Reza Rajan" w:date="2020-03-28T21:05:00Z">
                <w:pPr>
                  <w:jc w:val="both"/>
                </w:pPr>
              </w:pPrChange>
            </w:pPr>
            <w:ins w:id="528" w:author="Reza Rajan" w:date="2020-03-28T21:05:00Z">
              <w:r w:rsidRPr="00123DCA">
                <w:rPr>
                  <w:rFonts w:asciiTheme="minorHAnsi" w:hAnsiTheme="minorHAnsi" w:cstheme="minorHAnsi"/>
                  <w:b/>
                  <w:bCs/>
                  <w:sz w:val="23"/>
                  <w:szCs w:val="23"/>
                  <w:rPrChange w:id="529" w:author="Reza Rajan" w:date="2020-03-29T05:45:00Z">
                    <w:rPr>
                      <w:rFonts w:asciiTheme="minorHAnsi" w:hAnsiTheme="minorHAnsi" w:cstheme="minorHAnsi"/>
                      <w:sz w:val="23"/>
                      <w:szCs w:val="23"/>
                    </w:rPr>
                  </w:rPrChange>
                </w:rPr>
                <w:t>Waypoint</w:t>
              </w:r>
            </w:ins>
          </w:p>
        </w:tc>
        <w:tc>
          <w:tcPr>
            <w:tcW w:w="1439" w:type="dxa"/>
          </w:tcPr>
          <w:p w14:paraId="60108EEB" w14:textId="4BF76EA7" w:rsidR="00285749" w:rsidRPr="00123DCA" w:rsidRDefault="00B87FAC">
            <w:pPr>
              <w:jc w:val="center"/>
              <w:rPr>
                <w:ins w:id="530" w:author="Reza Rajan" w:date="2020-03-28T21:05:00Z"/>
                <w:rFonts w:asciiTheme="minorHAnsi" w:hAnsiTheme="minorHAnsi" w:cstheme="minorHAnsi"/>
                <w:b/>
                <w:bCs/>
                <w:sz w:val="23"/>
                <w:szCs w:val="23"/>
                <w:rPrChange w:id="531" w:author="Reza Rajan" w:date="2020-03-29T05:45:00Z">
                  <w:rPr>
                    <w:ins w:id="532" w:author="Reza Rajan" w:date="2020-03-28T21:05:00Z"/>
                    <w:rFonts w:asciiTheme="minorHAnsi" w:hAnsiTheme="minorHAnsi" w:cstheme="minorHAnsi"/>
                    <w:sz w:val="23"/>
                    <w:szCs w:val="23"/>
                  </w:rPr>
                </w:rPrChange>
              </w:rPr>
              <w:pPrChange w:id="533" w:author="Reza Rajan" w:date="2020-03-28T21:05:00Z">
                <w:pPr>
                  <w:jc w:val="both"/>
                </w:pPr>
              </w:pPrChange>
            </w:pPr>
            <w:ins w:id="534" w:author="Reza Rajan" w:date="2020-03-28T21:05:00Z">
              <w:r w:rsidRPr="00123DCA">
                <w:rPr>
                  <w:rFonts w:asciiTheme="minorHAnsi" w:hAnsiTheme="minorHAnsi" w:cstheme="minorHAnsi"/>
                  <w:b/>
                  <w:bCs/>
                  <w:sz w:val="23"/>
                  <w:szCs w:val="23"/>
                  <w:rPrChange w:id="535" w:author="Reza Rajan" w:date="2020-03-29T05:45:00Z">
                    <w:rPr>
                      <w:rFonts w:asciiTheme="minorHAnsi" w:hAnsiTheme="minorHAnsi" w:cstheme="minorHAnsi"/>
                      <w:sz w:val="23"/>
                      <w:szCs w:val="23"/>
                    </w:rPr>
                  </w:rPrChange>
                </w:rPr>
                <w:t>X</w:t>
              </w:r>
            </w:ins>
          </w:p>
        </w:tc>
        <w:tc>
          <w:tcPr>
            <w:tcW w:w="1439" w:type="dxa"/>
          </w:tcPr>
          <w:p w14:paraId="7647BCF0" w14:textId="6E5CD11C" w:rsidR="00285749" w:rsidRPr="00123DCA" w:rsidRDefault="00B87FAC">
            <w:pPr>
              <w:jc w:val="center"/>
              <w:rPr>
                <w:ins w:id="536" w:author="Reza Rajan" w:date="2020-03-28T21:05:00Z"/>
                <w:rFonts w:asciiTheme="minorHAnsi" w:hAnsiTheme="minorHAnsi" w:cstheme="minorHAnsi"/>
                <w:b/>
                <w:bCs/>
                <w:sz w:val="23"/>
                <w:szCs w:val="23"/>
                <w:rPrChange w:id="537" w:author="Reza Rajan" w:date="2020-03-29T05:45:00Z">
                  <w:rPr>
                    <w:ins w:id="538" w:author="Reza Rajan" w:date="2020-03-28T21:05:00Z"/>
                    <w:rFonts w:asciiTheme="minorHAnsi" w:hAnsiTheme="minorHAnsi" w:cstheme="minorHAnsi"/>
                    <w:sz w:val="23"/>
                    <w:szCs w:val="23"/>
                  </w:rPr>
                </w:rPrChange>
              </w:rPr>
              <w:pPrChange w:id="539" w:author="Reza Rajan" w:date="2020-03-28T21:05:00Z">
                <w:pPr>
                  <w:jc w:val="both"/>
                </w:pPr>
              </w:pPrChange>
            </w:pPr>
            <w:ins w:id="540" w:author="Reza Rajan" w:date="2020-03-28T21:05:00Z">
              <w:r w:rsidRPr="00123DCA">
                <w:rPr>
                  <w:rFonts w:asciiTheme="minorHAnsi" w:hAnsiTheme="minorHAnsi" w:cstheme="minorHAnsi"/>
                  <w:b/>
                  <w:bCs/>
                  <w:sz w:val="23"/>
                  <w:szCs w:val="23"/>
                  <w:rPrChange w:id="541" w:author="Reza Rajan" w:date="2020-03-29T05:45:00Z">
                    <w:rPr>
                      <w:rFonts w:asciiTheme="minorHAnsi" w:hAnsiTheme="minorHAnsi" w:cstheme="minorHAnsi"/>
                      <w:sz w:val="23"/>
                      <w:szCs w:val="23"/>
                    </w:rPr>
                  </w:rPrChange>
                </w:rPr>
                <w:t>Y</w:t>
              </w:r>
            </w:ins>
          </w:p>
        </w:tc>
      </w:tr>
      <w:tr w:rsidR="00285749" w:rsidRPr="00123DCA" w14:paraId="5D0934DD" w14:textId="77777777" w:rsidTr="00285749">
        <w:trPr>
          <w:ins w:id="542" w:author="Reza Rajan" w:date="2020-03-28T21:05:00Z"/>
        </w:trPr>
        <w:tc>
          <w:tcPr>
            <w:tcW w:w="1438" w:type="dxa"/>
          </w:tcPr>
          <w:p w14:paraId="5597A890" w14:textId="4809DE8D" w:rsidR="00285749" w:rsidRPr="00123DCA" w:rsidRDefault="00B87FAC">
            <w:pPr>
              <w:jc w:val="center"/>
              <w:rPr>
                <w:ins w:id="543" w:author="Reza Rajan" w:date="2020-03-28T21:05:00Z"/>
                <w:rFonts w:asciiTheme="minorHAnsi" w:hAnsiTheme="minorHAnsi" w:cstheme="minorHAnsi"/>
                <w:sz w:val="23"/>
                <w:szCs w:val="23"/>
              </w:rPr>
              <w:pPrChange w:id="544" w:author="Reza Rajan" w:date="2020-03-28T21:05:00Z">
                <w:pPr>
                  <w:jc w:val="both"/>
                </w:pPr>
              </w:pPrChange>
            </w:pPr>
            <w:ins w:id="545" w:author="Reza Rajan" w:date="2020-03-28T21:05:00Z">
              <w:r w:rsidRPr="00123DCA">
                <w:rPr>
                  <w:rFonts w:asciiTheme="minorHAnsi" w:hAnsiTheme="minorHAnsi" w:cstheme="minorHAnsi"/>
                  <w:sz w:val="23"/>
                  <w:szCs w:val="23"/>
                </w:rPr>
                <w:t>Start</w:t>
              </w:r>
            </w:ins>
          </w:p>
        </w:tc>
        <w:tc>
          <w:tcPr>
            <w:tcW w:w="1439" w:type="dxa"/>
          </w:tcPr>
          <w:p w14:paraId="362A8A75" w14:textId="42CBA83D" w:rsidR="00285749" w:rsidRPr="00123DCA" w:rsidRDefault="00B87FAC">
            <w:pPr>
              <w:jc w:val="center"/>
              <w:rPr>
                <w:ins w:id="546" w:author="Reza Rajan" w:date="2020-03-28T21:05:00Z"/>
                <w:rFonts w:asciiTheme="minorHAnsi" w:hAnsiTheme="minorHAnsi" w:cstheme="minorHAnsi"/>
                <w:sz w:val="23"/>
                <w:szCs w:val="23"/>
              </w:rPr>
              <w:pPrChange w:id="547" w:author="Reza Rajan" w:date="2020-03-28T21:05:00Z">
                <w:pPr>
                  <w:jc w:val="both"/>
                </w:pPr>
              </w:pPrChange>
            </w:pPr>
            <w:ins w:id="548" w:author="Reza Rajan" w:date="2020-03-28T21:05:00Z">
              <w:r w:rsidRPr="00123DCA">
                <w:rPr>
                  <w:rFonts w:asciiTheme="minorHAnsi" w:hAnsiTheme="minorHAnsi" w:cstheme="minorHAnsi"/>
                  <w:sz w:val="23"/>
                  <w:szCs w:val="23"/>
                </w:rPr>
                <w:t>5</w:t>
              </w:r>
            </w:ins>
          </w:p>
        </w:tc>
        <w:tc>
          <w:tcPr>
            <w:tcW w:w="1439" w:type="dxa"/>
          </w:tcPr>
          <w:p w14:paraId="190E84CC" w14:textId="10B16A77" w:rsidR="00285749" w:rsidRPr="00123DCA" w:rsidRDefault="00B87FAC">
            <w:pPr>
              <w:jc w:val="center"/>
              <w:rPr>
                <w:ins w:id="549" w:author="Reza Rajan" w:date="2020-03-28T21:05:00Z"/>
                <w:rFonts w:asciiTheme="minorHAnsi" w:hAnsiTheme="minorHAnsi" w:cstheme="minorHAnsi"/>
                <w:sz w:val="23"/>
                <w:szCs w:val="23"/>
              </w:rPr>
              <w:pPrChange w:id="550" w:author="Reza Rajan" w:date="2020-03-28T21:05:00Z">
                <w:pPr>
                  <w:jc w:val="both"/>
                </w:pPr>
              </w:pPrChange>
            </w:pPr>
            <w:ins w:id="551" w:author="Reza Rajan" w:date="2020-03-28T21:05:00Z">
              <w:r w:rsidRPr="00123DCA">
                <w:rPr>
                  <w:rFonts w:asciiTheme="minorHAnsi" w:hAnsiTheme="minorHAnsi" w:cstheme="minorHAnsi"/>
                  <w:sz w:val="23"/>
                  <w:szCs w:val="23"/>
                </w:rPr>
                <w:t>5</w:t>
              </w:r>
            </w:ins>
          </w:p>
        </w:tc>
      </w:tr>
      <w:tr w:rsidR="00285749" w:rsidRPr="00123DCA" w14:paraId="3732ABFD" w14:textId="77777777" w:rsidTr="00285749">
        <w:trPr>
          <w:ins w:id="552" w:author="Reza Rajan" w:date="2020-03-28T21:05:00Z"/>
        </w:trPr>
        <w:tc>
          <w:tcPr>
            <w:tcW w:w="1438" w:type="dxa"/>
          </w:tcPr>
          <w:p w14:paraId="453DE950" w14:textId="3DABB584" w:rsidR="00285749" w:rsidRPr="00123DCA" w:rsidRDefault="00B87FAC">
            <w:pPr>
              <w:jc w:val="center"/>
              <w:rPr>
                <w:ins w:id="553" w:author="Reza Rajan" w:date="2020-03-28T21:05:00Z"/>
                <w:rFonts w:asciiTheme="minorHAnsi" w:hAnsiTheme="minorHAnsi" w:cstheme="minorHAnsi"/>
                <w:sz w:val="23"/>
                <w:szCs w:val="23"/>
              </w:rPr>
              <w:pPrChange w:id="554" w:author="Reza Rajan" w:date="2020-03-28T21:05:00Z">
                <w:pPr>
                  <w:jc w:val="both"/>
                </w:pPr>
              </w:pPrChange>
            </w:pPr>
            <w:ins w:id="555" w:author="Reza Rajan" w:date="2020-03-28T21:05:00Z">
              <w:r w:rsidRPr="00123DCA">
                <w:rPr>
                  <w:rFonts w:asciiTheme="minorHAnsi" w:hAnsiTheme="minorHAnsi" w:cstheme="minorHAnsi"/>
                  <w:sz w:val="23"/>
                  <w:szCs w:val="23"/>
                </w:rPr>
                <w:t>1</w:t>
              </w:r>
            </w:ins>
          </w:p>
        </w:tc>
        <w:tc>
          <w:tcPr>
            <w:tcW w:w="1439" w:type="dxa"/>
          </w:tcPr>
          <w:p w14:paraId="732C7288" w14:textId="2DCC0796" w:rsidR="00285749" w:rsidRPr="00123DCA" w:rsidRDefault="00B87FAC">
            <w:pPr>
              <w:jc w:val="center"/>
              <w:rPr>
                <w:ins w:id="556" w:author="Reza Rajan" w:date="2020-03-28T21:05:00Z"/>
                <w:rFonts w:asciiTheme="minorHAnsi" w:hAnsiTheme="minorHAnsi" w:cstheme="minorHAnsi"/>
                <w:sz w:val="23"/>
                <w:szCs w:val="23"/>
              </w:rPr>
              <w:pPrChange w:id="557" w:author="Reza Rajan" w:date="2020-03-28T21:05:00Z">
                <w:pPr>
                  <w:jc w:val="both"/>
                </w:pPr>
              </w:pPrChange>
            </w:pPr>
            <w:ins w:id="558" w:author="Reza Rajan" w:date="2020-03-28T21:05:00Z">
              <w:r w:rsidRPr="00123DCA">
                <w:rPr>
                  <w:rFonts w:asciiTheme="minorHAnsi" w:hAnsiTheme="minorHAnsi" w:cstheme="minorHAnsi"/>
                  <w:sz w:val="23"/>
                  <w:szCs w:val="23"/>
                </w:rPr>
                <w:t>70</w:t>
              </w:r>
            </w:ins>
          </w:p>
        </w:tc>
        <w:tc>
          <w:tcPr>
            <w:tcW w:w="1439" w:type="dxa"/>
          </w:tcPr>
          <w:p w14:paraId="0B32CEC2" w14:textId="45CEC9BF" w:rsidR="00285749" w:rsidRPr="00123DCA" w:rsidRDefault="00B87FAC">
            <w:pPr>
              <w:jc w:val="center"/>
              <w:rPr>
                <w:ins w:id="559" w:author="Reza Rajan" w:date="2020-03-28T21:05:00Z"/>
                <w:rFonts w:asciiTheme="minorHAnsi" w:hAnsiTheme="minorHAnsi" w:cstheme="minorHAnsi"/>
                <w:sz w:val="23"/>
                <w:szCs w:val="23"/>
              </w:rPr>
              <w:pPrChange w:id="560" w:author="Reza Rajan" w:date="2020-03-28T21:05:00Z">
                <w:pPr>
                  <w:jc w:val="both"/>
                </w:pPr>
              </w:pPrChange>
            </w:pPr>
            <w:ins w:id="561" w:author="Reza Rajan" w:date="2020-03-28T21:05:00Z">
              <w:r w:rsidRPr="00123DCA">
                <w:rPr>
                  <w:rFonts w:asciiTheme="minorHAnsi" w:hAnsiTheme="minorHAnsi" w:cstheme="minorHAnsi"/>
                  <w:sz w:val="23"/>
                  <w:szCs w:val="23"/>
                </w:rPr>
                <w:t>1</w:t>
              </w:r>
            </w:ins>
            <w:ins w:id="562" w:author="Reza Rajan" w:date="2020-03-29T00:54:00Z">
              <w:r w:rsidR="00FB6297" w:rsidRPr="00123DCA">
                <w:rPr>
                  <w:rFonts w:asciiTheme="minorHAnsi" w:hAnsiTheme="minorHAnsi" w:cstheme="minorHAnsi"/>
                  <w:sz w:val="23"/>
                  <w:szCs w:val="23"/>
                </w:rPr>
                <w:t>5</w:t>
              </w:r>
            </w:ins>
          </w:p>
        </w:tc>
      </w:tr>
      <w:tr w:rsidR="00285749" w:rsidRPr="00123DCA" w14:paraId="7058D5DD" w14:textId="77777777" w:rsidTr="00285749">
        <w:trPr>
          <w:ins w:id="563" w:author="Reza Rajan" w:date="2020-03-28T21:05:00Z"/>
        </w:trPr>
        <w:tc>
          <w:tcPr>
            <w:tcW w:w="1438" w:type="dxa"/>
          </w:tcPr>
          <w:p w14:paraId="2DFCD5A3" w14:textId="7F5F712D" w:rsidR="00285749" w:rsidRPr="00123DCA" w:rsidRDefault="00B87FAC">
            <w:pPr>
              <w:jc w:val="center"/>
              <w:rPr>
                <w:ins w:id="564" w:author="Reza Rajan" w:date="2020-03-28T21:05:00Z"/>
                <w:rFonts w:asciiTheme="minorHAnsi" w:hAnsiTheme="minorHAnsi" w:cstheme="minorHAnsi"/>
                <w:sz w:val="23"/>
                <w:szCs w:val="23"/>
              </w:rPr>
              <w:pPrChange w:id="565" w:author="Reza Rajan" w:date="2020-03-28T21:05:00Z">
                <w:pPr>
                  <w:jc w:val="both"/>
                </w:pPr>
              </w:pPrChange>
            </w:pPr>
            <w:ins w:id="566" w:author="Reza Rajan" w:date="2020-03-28T21:05:00Z">
              <w:r w:rsidRPr="00123DCA">
                <w:rPr>
                  <w:rFonts w:asciiTheme="minorHAnsi" w:hAnsiTheme="minorHAnsi" w:cstheme="minorHAnsi"/>
                  <w:sz w:val="23"/>
                  <w:szCs w:val="23"/>
                </w:rPr>
                <w:t>2</w:t>
              </w:r>
            </w:ins>
          </w:p>
        </w:tc>
        <w:tc>
          <w:tcPr>
            <w:tcW w:w="1439" w:type="dxa"/>
          </w:tcPr>
          <w:p w14:paraId="579CA80E" w14:textId="494145F1" w:rsidR="00285749" w:rsidRPr="00123DCA" w:rsidRDefault="00126CFF">
            <w:pPr>
              <w:jc w:val="center"/>
              <w:rPr>
                <w:ins w:id="567" w:author="Reza Rajan" w:date="2020-03-28T21:05:00Z"/>
                <w:rFonts w:asciiTheme="minorHAnsi" w:hAnsiTheme="minorHAnsi" w:cstheme="minorHAnsi"/>
                <w:sz w:val="23"/>
                <w:szCs w:val="23"/>
              </w:rPr>
              <w:pPrChange w:id="568" w:author="Reza Rajan" w:date="2020-03-28T21:05:00Z">
                <w:pPr>
                  <w:jc w:val="both"/>
                </w:pPr>
              </w:pPrChange>
            </w:pPr>
            <w:ins w:id="569" w:author="Reza Rajan" w:date="2020-03-28T21:05:00Z">
              <w:r w:rsidRPr="00123DCA">
                <w:rPr>
                  <w:rFonts w:asciiTheme="minorHAnsi" w:hAnsiTheme="minorHAnsi" w:cstheme="minorHAnsi"/>
                  <w:sz w:val="23"/>
                  <w:szCs w:val="23"/>
                </w:rPr>
                <w:t>90</w:t>
              </w:r>
            </w:ins>
          </w:p>
        </w:tc>
        <w:tc>
          <w:tcPr>
            <w:tcW w:w="1439" w:type="dxa"/>
          </w:tcPr>
          <w:p w14:paraId="2FE7F2C2" w14:textId="6FFC1348" w:rsidR="00285749" w:rsidRPr="00123DCA" w:rsidRDefault="00126CFF">
            <w:pPr>
              <w:jc w:val="center"/>
              <w:rPr>
                <w:ins w:id="570" w:author="Reza Rajan" w:date="2020-03-28T21:05:00Z"/>
                <w:rFonts w:asciiTheme="minorHAnsi" w:hAnsiTheme="minorHAnsi" w:cstheme="minorHAnsi"/>
                <w:sz w:val="23"/>
                <w:szCs w:val="23"/>
              </w:rPr>
              <w:pPrChange w:id="571" w:author="Reza Rajan" w:date="2020-03-28T21:05:00Z">
                <w:pPr>
                  <w:jc w:val="both"/>
                </w:pPr>
              </w:pPrChange>
            </w:pPr>
            <w:ins w:id="572" w:author="Reza Rajan" w:date="2020-03-28T21:05:00Z">
              <w:r w:rsidRPr="00123DCA">
                <w:rPr>
                  <w:rFonts w:asciiTheme="minorHAnsi" w:hAnsiTheme="minorHAnsi" w:cstheme="minorHAnsi"/>
                  <w:sz w:val="23"/>
                  <w:szCs w:val="23"/>
                </w:rPr>
                <w:t>50</w:t>
              </w:r>
            </w:ins>
          </w:p>
        </w:tc>
      </w:tr>
      <w:tr w:rsidR="00285749" w:rsidRPr="00123DCA" w14:paraId="79F0D19C" w14:textId="77777777" w:rsidTr="00285749">
        <w:trPr>
          <w:ins w:id="573" w:author="Reza Rajan" w:date="2020-03-28T21:05:00Z"/>
        </w:trPr>
        <w:tc>
          <w:tcPr>
            <w:tcW w:w="1438" w:type="dxa"/>
          </w:tcPr>
          <w:p w14:paraId="1B1173E0" w14:textId="0B85BE97" w:rsidR="00285749" w:rsidRPr="00123DCA" w:rsidRDefault="00B87FAC">
            <w:pPr>
              <w:jc w:val="center"/>
              <w:rPr>
                <w:ins w:id="574" w:author="Reza Rajan" w:date="2020-03-28T21:05:00Z"/>
                <w:rFonts w:asciiTheme="minorHAnsi" w:hAnsiTheme="minorHAnsi" w:cstheme="minorHAnsi"/>
                <w:sz w:val="23"/>
                <w:szCs w:val="23"/>
              </w:rPr>
              <w:pPrChange w:id="575" w:author="Reza Rajan" w:date="2020-03-28T21:05:00Z">
                <w:pPr>
                  <w:jc w:val="both"/>
                </w:pPr>
              </w:pPrChange>
            </w:pPr>
            <w:ins w:id="576" w:author="Reza Rajan" w:date="2020-03-28T21:05:00Z">
              <w:r w:rsidRPr="00123DCA">
                <w:rPr>
                  <w:rFonts w:asciiTheme="minorHAnsi" w:hAnsiTheme="minorHAnsi" w:cstheme="minorHAnsi"/>
                  <w:sz w:val="23"/>
                  <w:szCs w:val="23"/>
                </w:rPr>
                <w:t>3</w:t>
              </w:r>
            </w:ins>
          </w:p>
        </w:tc>
        <w:tc>
          <w:tcPr>
            <w:tcW w:w="1439" w:type="dxa"/>
          </w:tcPr>
          <w:p w14:paraId="07972422" w14:textId="2D2319F6" w:rsidR="00285749" w:rsidRPr="00123DCA" w:rsidRDefault="00126CFF">
            <w:pPr>
              <w:jc w:val="center"/>
              <w:rPr>
                <w:ins w:id="577" w:author="Reza Rajan" w:date="2020-03-28T21:05:00Z"/>
                <w:rFonts w:asciiTheme="minorHAnsi" w:hAnsiTheme="minorHAnsi" w:cstheme="minorHAnsi"/>
                <w:sz w:val="23"/>
                <w:szCs w:val="23"/>
              </w:rPr>
              <w:pPrChange w:id="578" w:author="Reza Rajan" w:date="2020-03-28T21:05:00Z">
                <w:pPr>
                  <w:jc w:val="both"/>
                </w:pPr>
              </w:pPrChange>
            </w:pPr>
            <w:ins w:id="579" w:author="Reza Rajan" w:date="2020-03-28T21:05:00Z">
              <w:r w:rsidRPr="00123DCA">
                <w:rPr>
                  <w:rFonts w:asciiTheme="minorHAnsi" w:hAnsiTheme="minorHAnsi" w:cstheme="minorHAnsi"/>
                  <w:sz w:val="23"/>
                  <w:szCs w:val="23"/>
                </w:rPr>
                <w:t>30</w:t>
              </w:r>
            </w:ins>
          </w:p>
        </w:tc>
        <w:tc>
          <w:tcPr>
            <w:tcW w:w="1439" w:type="dxa"/>
          </w:tcPr>
          <w:p w14:paraId="4C51D1F7" w14:textId="5EB67A66" w:rsidR="00285749" w:rsidRPr="00123DCA" w:rsidRDefault="00126CFF">
            <w:pPr>
              <w:jc w:val="center"/>
              <w:rPr>
                <w:ins w:id="580" w:author="Reza Rajan" w:date="2020-03-28T21:05:00Z"/>
                <w:rFonts w:asciiTheme="minorHAnsi" w:hAnsiTheme="minorHAnsi" w:cstheme="minorHAnsi"/>
                <w:sz w:val="23"/>
                <w:szCs w:val="23"/>
              </w:rPr>
              <w:pPrChange w:id="581" w:author="Reza Rajan" w:date="2020-03-28T21:05:00Z">
                <w:pPr>
                  <w:jc w:val="both"/>
                </w:pPr>
              </w:pPrChange>
            </w:pPr>
            <w:ins w:id="582" w:author="Reza Rajan" w:date="2020-03-28T21:05:00Z">
              <w:r w:rsidRPr="00123DCA">
                <w:rPr>
                  <w:rFonts w:asciiTheme="minorHAnsi" w:hAnsiTheme="minorHAnsi" w:cstheme="minorHAnsi"/>
                  <w:sz w:val="23"/>
                  <w:szCs w:val="23"/>
                </w:rPr>
                <w:t>95</w:t>
              </w:r>
            </w:ins>
          </w:p>
        </w:tc>
      </w:tr>
      <w:tr w:rsidR="00285749" w:rsidRPr="00123DCA" w14:paraId="49B98294" w14:textId="77777777" w:rsidTr="00285749">
        <w:trPr>
          <w:ins w:id="583" w:author="Reza Rajan" w:date="2020-03-28T21:05:00Z"/>
        </w:trPr>
        <w:tc>
          <w:tcPr>
            <w:tcW w:w="1438" w:type="dxa"/>
          </w:tcPr>
          <w:p w14:paraId="26A6488E" w14:textId="24ED686B" w:rsidR="00285749" w:rsidRPr="00123DCA" w:rsidRDefault="00B87FAC">
            <w:pPr>
              <w:jc w:val="center"/>
              <w:rPr>
                <w:ins w:id="584" w:author="Reza Rajan" w:date="2020-03-28T21:05:00Z"/>
                <w:rFonts w:asciiTheme="minorHAnsi" w:hAnsiTheme="minorHAnsi" w:cstheme="minorHAnsi"/>
                <w:sz w:val="23"/>
                <w:szCs w:val="23"/>
              </w:rPr>
              <w:pPrChange w:id="585" w:author="Reza Rajan" w:date="2020-03-28T21:05:00Z">
                <w:pPr>
                  <w:jc w:val="both"/>
                </w:pPr>
              </w:pPrChange>
            </w:pPr>
            <w:ins w:id="586" w:author="Reza Rajan" w:date="2020-03-28T21:05:00Z">
              <w:r w:rsidRPr="00123DCA">
                <w:rPr>
                  <w:rFonts w:asciiTheme="minorHAnsi" w:hAnsiTheme="minorHAnsi" w:cstheme="minorHAnsi"/>
                  <w:sz w:val="23"/>
                  <w:szCs w:val="23"/>
                </w:rPr>
                <w:t>4</w:t>
              </w:r>
            </w:ins>
          </w:p>
        </w:tc>
        <w:tc>
          <w:tcPr>
            <w:tcW w:w="1439" w:type="dxa"/>
          </w:tcPr>
          <w:p w14:paraId="543A453A" w14:textId="19827DAA" w:rsidR="00285749" w:rsidRPr="00123DCA" w:rsidRDefault="00126CFF">
            <w:pPr>
              <w:jc w:val="center"/>
              <w:rPr>
                <w:ins w:id="587" w:author="Reza Rajan" w:date="2020-03-28T21:05:00Z"/>
                <w:rFonts w:asciiTheme="minorHAnsi" w:hAnsiTheme="minorHAnsi" w:cstheme="minorHAnsi"/>
                <w:sz w:val="23"/>
                <w:szCs w:val="23"/>
              </w:rPr>
              <w:pPrChange w:id="588" w:author="Reza Rajan" w:date="2020-03-28T21:05:00Z">
                <w:pPr>
                  <w:jc w:val="both"/>
                </w:pPr>
              </w:pPrChange>
            </w:pPr>
            <w:ins w:id="589" w:author="Reza Rajan" w:date="2020-03-28T21:05:00Z">
              <w:r w:rsidRPr="00123DCA">
                <w:rPr>
                  <w:rFonts w:asciiTheme="minorHAnsi" w:hAnsiTheme="minorHAnsi" w:cstheme="minorHAnsi"/>
                  <w:sz w:val="23"/>
                  <w:szCs w:val="23"/>
                </w:rPr>
                <w:t>5</w:t>
              </w:r>
            </w:ins>
          </w:p>
        </w:tc>
        <w:tc>
          <w:tcPr>
            <w:tcW w:w="1439" w:type="dxa"/>
          </w:tcPr>
          <w:p w14:paraId="5A7EB383" w14:textId="4398CAE2" w:rsidR="00285749" w:rsidRPr="00123DCA" w:rsidRDefault="00126CFF">
            <w:pPr>
              <w:jc w:val="center"/>
              <w:rPr>
                <w:ins w:id="590" w:author="Reza Rajan" w:date="2020-03-28T21:05:00Z"/>
                <w:rFonts w:asciiTheme="minorHAnsi" w:hAnsiTheme="minorHAnsi" w:cstheme="minorHAnsi"/>
                <w:sz w:val="23"/>
                <w:szCs w:val="23"/>
              </w:rPr>
              <w:pPrChange w:id="591" w:author="Reza Rajan" w:date="2020-03-28T21:05:00Z">
                <w:pPr>
                  <w:jc w:val="both"/>
                </w:pPr>
              </w:pPrChange>
            </w:pPr>
            <w:ins w:id="592" w:author="Reza Rajan" w:date="2020-03-28T21:05:00Z">
              <w:r w:rsidRPr="00123DCA">
                <w:rPr>
                  <w:rFonts w:asciiTheme="minorHAnsi" w:hAnsiTheme="minorHAnsi" w:cstheme="minorHAnsi"/>
                  <w:sz w:val="23"/>
                  <w:szCs w:val="23"/>
                </w:rPr>
                <w:t>50</w:t>
              </w:r>
            </w:ins>
          </w:p>
        </w:tc>
      </w:tr>
    </w:tbl>
    <w:p w14:paraId="7E66F44F" w14:textId="5F6A3C83" w:rsidR="009E4E75" w:rsidRPr="00123DCA" w:rsidRDefault="009E4E75">
      <w:pPr>
        <w:jc w:val="both"/>
        <w:rPr>
          <w:ins w:id="593" w:author="Reza Rajan" w:date="2020-03-28T21:03:00Z"/>
          <w:rFonts w:asciiTheme="minorHAnsi" w:hAnsiTheme="minorHAnsi" w:cstheme="minorHAnsi"/>
          <w:sz w:val="23"/>
          <w:szCs w:val="23"/>
          <w:rPrChange w:id="594" w:author="Reza Rajan" w:date="2020-03-29T05:45:00Z">
            <w:rPr>
              <w:ins w:id="595" w:author="Reza Rajan" w:date="2020-03-28T21:03:00Z"/>
            </w:rPr>
          </w:rPrChange>
        </w:rPr>
      </w:pPr>
    </w:p>
    <w:p w14:paraId="75726517" w14:textId="2991107E" w:rsidR="0058270F" w:rsidRPr="00123DCA" w:rsidRDefault="0058270F" w:rsidP="0058270F">
      <w:pPr>
        <w:jc w:val="both"/>
        <w:rPr>
          <w:ins w:id="596" w:author="Reza Rajan" w:date="2020-03-28T21:03:00Z"/>
          <w:rFonts w:asciiTheme="minorHAnsi" w:hAnsiTheme="minorHAnsi" w:cstheme="minorHAnsi"/>
          <w:i/>
          <w:iCs/>
          <w:sz w:val="23"/>
          <w:szCs w:val="23"/>
          <w:rPrChange w:id="597" w:author="Reza Rajan" w:date="2020-03-29T05:45:00Z">
            <w:rPr>
              <w:ins w:id="598" w:author="Reza Rajan" w:date="2020-03-28T21:03:00Z"/>
              <w:rFonts w:asciiTheme="minorHAnsi" w:hAnsiTheme="minorHAnsi" w:cstheme="minorHAnsi"/>
              <w:sz w:val="23"/>
              <w:szCs w:val="23"/>
            </w:rPr>
          </w:rPrChange>
        </w:rPr>
      </w:pPr>
      <w:ins w:id="599" w:author="Reza Rajan" w:date="2020-03-28T21:03:00Z">
        <w:r w:rsidRPr="00123DCA">
          <w:rPr>
            <w:rFonts w:asciiTheme="minorHAnsi" w:hAnsiTheme="minorHAnsi" w:cstheme="minorHAnsi"/>
            <w:i/>
            <w:iCs/>
            <w:sz w:val="23"/>
            <w:szCs w:val="23"/>
            <w:rPrChange w:id="600" w:author="Reza Rajan" w:date="2020-03-29T05:45:00Z">
              <w:rPr>
                <w:rFonts w:asciiTheme="minorHAnsi" w:hAnsiTheme="minorHAnsi" w:cstheme="minorHAnsi"/>
                <w:sz w:val="23"/>
                <w:szCs w:val="23"/>
              </w:rPr>
            </w:rPrChange>
          </w:rPr>
          <w:t xml:space="preserve">Note that the coordinate convention used </w:t>
        </w:r>
      </w:ins>
      <w:ins w:id="601" w:author="Reza Rajan" w:date="2020-03-29T00:55:00Z">
        <w:r w:rsidR="00860978" w:rsidRPr="00123DCA">
          <w:rPr>
            <w:rFonts w:asciiTheme="minorHAnsi" w:hAnsiTheme="minorHAnsi" w:cstheme="minorHAnsi"/>
            <w:i/>
            <w:iCs/>
            <w:sz w:val="23"/>
            <w:szCs w:val="23"/>
          </w:rPr>
          <w:t>here</w:t>
        </w:r>
      </w:ins>
      <w:ins w:id="602" w:author="Reza Rajan" w:date="2020-03-28T21:03:00Z">
        <w:r w:rsidRPr="00123DCA">
          <w:rPr>
            <w:rFonts w:asciiTheme="minorHAnsi" w:hAnsiTheme="minorHAnsi" w:cstheme="minorHAnsi"/>
            <w:i/>
            <w:iCs/>
            <w:sz w:val="23"/>
            <w:szCs w:val="23"/>
            <w:rPrChange w:id="603" w:author="Reza Rajan" w:date="2020-03-29T05:45:00Z">
              <w:rPr>
                <w:rFonts w:asciiTheme="minorHAnsi" w:hAnsiTheme="minorHAnsi" w:cstheme="minorHAnsi"/>
                <w:sz w:val="23"/>
                <w:szCs w:val="23"/>
              </w:rPr>
            </w:rPrChange>
          </w:rPr>
          <w:t xml:space="preserve"> varies </w:t>
        </w:r>
      </w:ins>
      <w:ins w:id="604" w:author="Reza Rajan" w:date="2020-03-29T00:55:00Z">
        <w:r w:rsidR="00FC4489" w:rsidRPr="00123DCA">
          <w:rPr>
            <w:rFonts w:asciiTheme="minorHAnsi" w:hAnsiTheme="minorHAnsi" w:cstheme="minorHAnsi"/>
            <w:i/>
            <w:iCs/>
            <w:sz w:val="23"/>
            <w:szCs w:val="23"/>
          </w:rPr>
          <w:t xml:space="preserve">from that shown in the </w:t>
        </w:r>
      </w:ins>
      <w:ins w:id="605" w:author="Reza Rajan" w:date="2020-03-29T00:56:00Z">
        <w:r w:rsidR="00860978" w:rsidRPr="00123DCA">
          <w:rPr>
            <w:rFonts w:asciiTheme="minorHAnsi" w:hAnsiTheme="minorHAnsi" w:cstheme="minorHAnsi"/>
            <w:i/>
            <w:iCs/>
            <w:sz w:val="23"/>
            <w:szCs w:val="23"/>
          </w:rPr>
          <w:t>results but</w:t>
        </w:r>
      </w:ins>
      <w:ins w:id="606" w:author="Reza Rajan" w:date="2020-03-28T21:03:00Z">
        <w:r w:rsidRPr="00123DCA">
          <w:rPr>
            <w:rFonts w:asciiTheme="minorHAnsi" w:hAnsiTheme="minorHAnsi" w:cstheme="minorHAnsi"/>
            <w:i/>
            <w:iCs/>
            <w:sz w:val="23"/>
            <w:szCs w:val="23"/>
            <w:rPrChange w:id="607" w:author="Reza Rajan" w:date="2020-03-29T05:45:00Z">
              <w:rPr>
                <w:rFonts w:asciiTheme="minorHAnsi" w:hAnsiTheme="minorHAnsi" w:cstheme="minorHAnsi"/>
                <w:sz w:val="23"/>
                <w:szCs w:val="23"/>
              </w:rPr>
            </w:rPrChange>
          </w:rPr>
          <w:t xml:space="preserve"> corresponds to the same locations.</w:t>
        </w:r>
      </w:ins>
    </w:p>
    <w:p w14:paraId="409D176B" w14:textId="77777777" w:rsidR="0058270F" w:rsidRPr="00123DCA" w:rsidRDefault="0058270F" w:rsidP="0058270F">
      <w:pPr>
        <w:jc w:val="both"/>
        <w:rPr>
          <w:ins w:id="608" w:author="Reza Rajan" w:date="2020-03-28T21:03:00Z"/>
          <w:rFonts w:asciiTheme="minorHAnsi" w:hAnsiTheme="minorHAnsi" w:cstheme="minorHAnsi"/>
          <w:sz w:val="23"/>
          <w:szCs w:val="23"/>
        </w:rPr>
      </w:pPr>
    </w:p>
    <w:p w14:paraId="6DD9C18F" w14:textId="5E11E2DC" w:rsidR="004378EA" w:rsidRPr="00123DCA" w:rsidRDefault="004378EA" w:rsidP="004378EA">
      <w:pPr>
        <w:pStyle w:val="Heading3"/>
        <w:rPr>
          <w:ins w:id="609" w:author="Reza Rajan" w:date="2020-03-28T21:08:00Z"/>
          <w:rFonts w:asciiTheme="minorHAnsi" w:hAnsiTheme="minorHAnsi" w:cstheme="minorHAnsi"/>
          <w:rPrChange w:id="610" w:author="Reza Rajan" w:date="2020-03-29T05:45:00Z">
            <w:rPr>
              <w:ins w:id="611" w:author="Reza Rajan" w:date="2020-03-28T21:08:00Z"/>
            </w:rPr>
          </w:rPrChange>
        </w:rPr>
      </w:pPr>
      <w:bookmarkStart w:id="612" w:name="_Ref36324911"/>
      <w:ins w:id="613" w:author="Reza Rajan" w:date="2020-03-28T21:08:00Z">
        <w:r w:rsidRPr="00123DCA">
          <w:rPr>
            <w:rFonts w:asciiTheme="minorHAnsi" w:hAnsiTheme="minorHAnsi" w:cstheme="minorHAnsi"/>
            <w:rPrChange w:id="614" w:author="Reza Rajan" w:date="2020-03-29T05:45:00Z">
              <w:rPr/>
            </w:rPrChange>
          </w:rPr>
          <w:t>Nearest Neig</w:t>
        </w:r>
      </w:ins>
      <w:ins w:id="615" w:author="Reza Rajan" w:date="2020-03-28T21:09:00Z">
        <w:r w:rsidRPr="00123DCA">
          <w:rPr>
            <w:rFonts w:asciiTheme="minorHAnsi" w:hAnsiTheme="minorHAnsi" w:cstheme="minorHAnsi"/>
            <w:rPrChange w:id="616" w:author="Reza Rajan" w:date="2020-03-29T05:45:00Z">
              <w:rPr/>
            </w:rPrChange>
          </w:rPr>
          <w:t>hbours</w:t>
        </w:r>
      </w:ins>
      <w:bookmarkEnd w:id="612"/>
    </w:p>
    <w:p w14:paraId="38AF2833" w14:textId="2723FA42" w:rsidR="00B759CA" w:rsidRPr="00123DCA" w:rsidRDefault="004378EA" w:rsidP="006B353D">
      <w:pPr>
        <w:jc w:val="both"/>
        <w:rPr>
          <w:ins w:id="617" w:author="Reza Rajan" w:date="2020-03-28T21:09:00Z"/>
          <w:rFonts w:asciiTheme="minorHAnsi" w:hAnsiTheme="minorHAnsi" w:cstheme="minorHAnsi"/>
          <w:sz w:val="23"/>
          <w:szCs w:val="23"/>
        </w:rPr>
      </w:pPr>
      <w:ins w:id="618" w:author="Reza Rajan" w:date="2020-03-28T21:08:00Z">
        <w:r w:rsidRPr="00123DCA">
          <w:rPr>
            <w:rFonts w:asciiTheme="minorHAnsi" w:hAnsiTheme="minorHAnsi" w:cstheme="minorHAnsi"/>
            <w:sz w:val="23"/>
            <w:szCs w:val="23"/>
          </w:rPr>
          <w:t>The Nearest Neighbours algorithm is used to find the N nearest neighbours to each sampled point.</w:t>
        </w:r>
      </w:ins>
      <w:ins w:id="619" w:author="Reza Rajan" w:date="2020-03-28T21:09:00Z">
        <w:r w:rsidRPr="00123DCA">
          <w:rPr>
            <w:rFonts w:asciiTheme="minorHAnsi" w:hAnsiTheme="minorHAnsi" w:cstheme="minorHAnsi"/>
            <w:sz w:val="23"/>
            <w:szCs w:val="23"/>
          </w:rPr>
          <w:t xml:space="preserve"> There are two ways to </w:t>
        </w:r>
        <w:r w:rsidR="0002649F" w:rsidRPr="00123DCA">
          <w:rPr>
            <w:rFonts w:asciiTheme="minorHAnsi" w:hAnsiTheme="minorHAnsi" w:cstheme="minorHAnsi"/>
            <w:sz w:val="23"/>
            <w:szCs w:val="23"/>
          </w:rPr>
          <w:t>use</w:t>
        </w:r>
        <w:r w:rsidRPr="00123DCA">
          <w:rPr>
            <w:rFonts w:asciiTheme="minorHAnsi" w:hAnsiTheme="minorHAnsi" w:cstheme="minorHAnsi"/>
            <w:sz w:val="23"/>
            <w:szCs w:val="23"/>
          </w:rPr>
          <w:t xml:space="preserve"> this</w:t>
        </w:r>
        <w:r w:rsidR="0002649F" w:rsidRPr="00123DCA">
          <w:rPr>
            <w:rFonts w:asciiTheme="minorHAnsi" w:hAnsiTheme="minorHAnsi" w:cstheme="minorHAnsi"/>
            <w:sz w:val="23"/>
            <w:szCs w:val="23"/>
          </w:rPr>
          <w:t xml:space="preserve"> algorithm</w:t>
        </w:r>
        <w:r w:rsidRPr="00123DCA">
          <w:rPr>
            <w:rFonts w:asciiTheme="minorHAnsi" w:hAnsiTheme="minorHAnsi" w:cstheme="minorHAnsi"/>
            <w:sz w:val="23"/>
            <w:szCs w:val="23"/>
          </w:rPr>
          <w:t>:</w:t>
        </w:r>
      </w:ins>
    </w:p>
    <w:p w14:paraId="24F319BF" w14:textId="6D0A5AE5" w:rsidR="004378EA" w:rsidRPr="00123DCA" w:rsidRDefault="004378EA" w:rsidP="004378EA">
      <w:pPr>
        <w:pStyle w:val="ListParagraph"/>
        <w:numPr>
          <w:ilvl w:val="0"/>
          <w:numId w:val="6"/>
        </w:numPr>
        <w:jc w:val="both"/>
        <w:rPr>
          <w:ins w:id="620" w:author="Reza Rajan" w:date="2020-03-28T21:12:00Z"/>
          <w:rFonts w:asciiTheme="minorHAnsi" w:hAnsiTheme="minorHAnsi" w:cstheme="minorHAnsi"/>
          <w:sz w:val="23"/>
          <w:szCs w:val="23"/>
        </w:rPr>
      </w:pPr>
      <w:bookmarkStart w:id="621" w:name="_Ref36324958"/>
      <w:ins w:id="622" w:author="Reza Rajan" w:date="2020-03-28T21:09:00Z">
        <w:r w:rsidRPr="00123DCA">
          <w:rPr>
            <w:rFonts w:asciiTheme="minorHAnsi" w:hAnsiTheme="minorHAnsi" w:cstheme="minorHAnsi"/>
            <w:sz w:val="23"/>
            <w:szCs w:val="23"/>
          </w:rPr>
          <w:t xml:space="preserve">Find the </w:t>
        </w:r>
        <w:r w:rsidR="0002649F" w:rsidRPr="00123DCA">
          <w:rPr>
            <w:rFonts w:asciiTheme="minorHAnsi" w:hAnsiTheme="minorHAnsi" w:cstheme="minorHAnsi"/>
            <w:sz w:val="23"/>
            <w:szCs w:val="23"/>
          </w:rPr>
          <w:t>N nearest neighbours to each node</w:t>
        </w:r>
        <w:r w:rsidR="003D51AD" w:rsidRPr="00123DCA">
          <w:rPr>
            <w:rFonts w:asciiTheme="minorHAnsi" w:hAnsiTheme="minorHAnsi" w:cstheme="minorHAnsi"/>
            <w:sz w:val="23"/>
            <w:szCs w:val="23"/>
          </w:rPr>
          <w:t>, regardless of their distances</w:t>
        </w:r>
      </w:ins>
      <w:ins w:id="623" w:author="Reza Rajan" w:date="2020-03-28T21:10:00Z">
        <w:r w:rsidR="00A373D2" w:rsidRPr="00123DCA">
          <w:rPr>
            <w:rFonts w:asciiTheme="minorHAnsi" w:hAnsiTheme="minorHAnsi" w:cstheme="minorHAnsi"/>
            <w:sz w:val="23"/>
            <w:szCs w:val="23"/>
          </w:rPr>
          <w:t>. In this case, noting</w:t>
        </w:r>
      </w:ins>
      <w:ins w:id="624" w:author="Reza Rajan" w:date="2020-03-29T00:56:00Z">
        <w:r w:rsidR="00710815" w:rsidRPr="00123DCA">
          <w:rPr>
            <w:rFonts w:asciiTheme="minorHAnsi" w:hAnsiTheme="minorHAnsi" w:cstheme="minorHAnsi"/>
            <w:sz w:val="23"/>
            <w:szCs w:val="23"/>
          </w:rPr>
          <w:t xml:space="preserve"> </w:t>
        </w:r>
      </w:ins>
      <w:ins w:id="625" w:author="Reza Rajan" w:date="2020-03-29T00:57:00Z">
        <w:r w:rsidR="00710815" w:rsidRPr="00E762CF">
          <w:rPr>
            <w:rFonts w:asciiTheme="minorHAnsi" w:hAnsiTheme="minorHAnsi" w:cstheme="minorHAnsi"/>
            <w:sz w:val="23"/>
            <w:szCs w:val="23"/>
          </w:rPr>
          <w:fldChar w:fldCharType="begin"/>
        </w:r>
        <w:r w:rsidR="00710815" w:rsidRPr="00123DCA">
          <w:rPr>
            <w:rFonts w:asciiTheme="minorHAnsi" w:hAnsiTheme="minorHAnsi" w:cstheme="minorHAnsi"/>
            <w:sz w:val="23"/>
            <w:szCs w:val="23"/>
          </w:rPr>
          <w:instrText xml:space="preserve"> REF _Ref36322269 \h </w:instrText>
        </w:r>
      </w:ins>
      <w:r w:rsidR="002746F8" w:rsidRPr="00123DCA">
        <w:rPr>
          <w:rFonts w:asciiTheme="minorHAnsi" w:hAnsiTheme="minorHAnsi" w:cstheme="minorHAnsi"/>
          <w:sz w:val="23"/>
          <w:szCs w:val="23"/>
          <w:rPrChange w:id="626" w:author="Reza Rajan" w:date="2020-03-29T05:45:00Z">
            <w:rPr>
              <w:rFonts w:ascii="Calibri" w:hAnsi="Calibri" w:cs="Calibri"/>
              <w:sz w:val="23"/>
              <w:szCs w:val="23"/>
            </w:rPr>
          </w:rPrChange>
        </w:rPr>
        <w:instrText xml:space="preserve"> \* MERGEFORMAT </w:instrText>
      </w:r>
      <w:r w:rsidR="00710815" w:rsidRPr="00123DCA">
        <w:rPr>
          <w:rFonts w:asciiTheme="minorHAnsi" w:hAnsiTheme="minorHAnsi" w:cstheme="minorHAnsi"/>
          <w:sz w:val="23"/>
          <w:szCs w:val="23"/>
          <w:rPrChange w:id="627" w:author="Reza Rajan" w:date="2020-03-29T05:45:00Z">
            <w:rPr>
              <w:rFonts w:asciiTheme="minorHAnsi" w:hAnsiTheme="minorHAnsi" w:cstheme="minorHAnsi"/>
              <w:sz w:val="23"/>
              <w:szCs w:val="23"/>
            </w:rPr>
          </w:rPrChange>
        </w:rPr>
      </w:r>
      <w:r w:rsidR="00710815" w:rsidRPr="00123DCA">
        <w:rPr>
          <w:rFonts w:asciiTheme="minorHAnsi" w:hAnsiTheme="minorHAnsi" w:cstheme="minorHAnsi"/>
          <w:sz w:val="23"/>
          <w:szCs w:val="23"/>
          <w:rPrChange w:id="628" w:author="Reza Rajan" w:date="2020-03-29T05:45:00Z">
            <w:rPr>
              <w:rFonts w:asciiTheme="minorHAnsi" w:hAnsiTheme="minorHAnsi" w:cstheme="minorHAnsi"/>
              <w:sz w:val="23"/>
              <w:szCs w:val="23"/>
            </w:rPr>
          </w:rPrChange>
        </w:rPr>
        <w:fldChar w:fldCharType="separate"/>
      </w:r>
      <w:ins w:id="629" w:author="Reza Rajan" w:date="2020-03-29T05:46:00Z">
        <w:r w:rsidR="00381AE8" w:rsidRPr="00123DCA">
          <w:rPr>
            <w:rFonts w:asciiTheme="minorHAnsi" w:hAnsiTheme="minorHAnsi" w:cstheme="minorHAnsi"/>
          </w:rPr>
          <w:t>Precautions</w:t>
        </w:r>
      </w:ins>
      <w:ins w:id="630" w:author="Reza Rajan" w:date="2020-03-29T00:57:00Z">
        <w:r w:rsidR="00710815" w:rsidRPr="00E762CF">
          <w:rPr>
            <w:rFonts w:asciiTheme="minorHAnsi" w:hAnsiTheme="minorHAnsi" w:cstheme="minorHAnsi"/>
            <w:sz w:val="23"/>
            <w:szCs w:val="23"/>
          </w:rPr>
          <w:fldChar w:fldCharType="end"/>
        </w:r>
        <w:r w:rsidR="00710815" w:rsidRPr="00123DCA">
          <w:rPr>
            <w:rFonts w:asciiTheme="minorHAnsi" w:hAnsiTheme="minorHAnsi" w:cstheme="minorHAnsi"/>
            <w:sz w:val="23"/>
            <w:szCs w:val="23"/>
          </w:rPr>
          <w:t xml:space="preserve"> –</w:t>
        </w:r>
      </w:ins>
      <w:ins w:id="631" w:author="Reza Rajan" w:date="2020-03-28T21:10:00Z">
        <w:r w:rsidR="00A373D2" w:rsidRPr="00123DCA">
          <w:rPr>
            <w:rFonts w:asciiTheme="minorHAnsi" w:hAnsiTheme="minorHAnsi" w:cstheme="minorHAnsi"/>
            <w:sz w:val="23"/>
            <w:szCs w:val="23"/>
          </w:rPr>
          <w:t xml:space="preserve"> </w:t>
        </w:r>
        <w:r w:rsidR="007E388C" w:rsidRPr="00E762CF">
          <w:rPr>
            <w:rFonts w:asciiTheme="minorHAnsi" w:hAnsiTheme="minorHAnsi" w:cstheme="minorHAnsi"/>
            <w:sz w:val="23"/>
            <w:szCs w:val="23"/>
          </w:rPr>
          <w:fldChar w:fldCharType="begin"/>
        </w:r>
        <w:r w:rsidR="007E388C" w:rsidRPr="00123DCA">
          <w:rPr>
            <w:rFonts w:asciiTheme="minorHAnsi" w:hAnsiTheme="minorHAnsi" w:cstheme="minorHAnsi"/>
            <w:sz w:val="23"/>
            <w:szCs w:val="23"/>
          </w:rPr>
          <w:instrText xml:space="preserve"> REF _Ref36322257 \r \h </w:instrText>
        </w:r>
      </w:ins>
      <w:r w:rsidR="002746F8" w:rsidRPr="00123DCA">
        <w:rPr>
          <w:rFonts w:asciiTheme="minorHAnsi" w:hAnsiTheme="minorHAnsi" w:cstheme="minorHAnsi"/>
          <w:sz w:val="23"/>
          <w:szCs w:val="23"/>
          <w:rPrChange w:id="632" w:author="Reza Rajan" w:date="2020-03-29T05:45:00Z">
            <w:rPr>
              <w:rFonts w:ascii="Calibri" w:hAnsi="Calibri" w:cs="Calibri"/>
              <w:sz w:val="23"/>
              <w:szCs w:val="23"/>
            </w:rPr>
          </w:rPrChange>
        </w:rPr>
        <w:instrText xml:space="preserve"> \* MERGEFORMAT </w:instrText>
      </w:r>
      <w:r w:rsidR="007E388C" w:rsidRPr="00123DCA">
        <w:rPr>
          <w:rFonts w:asciiTheme="minorHAnsi" w:hAnsiTheme="minorHAnsi" w:cstheme="minorHAnsi"/>
          <w:sz w:val="23"/>
          <w:szCs w:val="23"/>
          <w:rPrChange w:id="633" w:author="Reza Rajan" w:date="2020-03-29T05:45:00Z">
            <w:rPr>
              <w:rFonts w:asciiTheme="minorHAnsi" w:hAnsiTheme="minorHAnsi" w:cstheme="minorHAnsi"/>
              <w:sz w:val="23"/>
              <w:szCs w:val="23"/>
            </w:rPr>
          </w:rPrChange>
        </w:rPr>
      </w:r>
      <w:r w:rsidR="007E388C" w:rsidRPr="00123DCA">
        <w:rPr>
          <w:rFonts w:asciiTheme="minorHAnsi" w:hAnsiTheme="minorHAnsi" w:cstheme="minorHAnsi"/>
          <w:sz w:val="23"/>
          <w:szCs w:val="23"/>
          <w:rPrChange w:id="634" w:author="Reza Rajan" w:date="2020-03-29T05:45:00Z">
            <w:rPr>
              <w:rFonts w:asciiTheme="minorHAnsi" w:hAnsiTheme="minorHAnsi" w:cstheme="minorHAnsi"/>
              <w:sz w:val="23"/>
              <w:szCs w:val="23"/>
            </w:rPr>
          </w:rPrChange>
        </w:rPr>
        <w:fldChar w:fldCharType="separate"/>
      </w:r>
      <w:ins w:id="635" w:author="Reza Rajan" w:date="2020-03-29T05:46:00Z">
        <w:r w:rsidR="00381AE8">
          <w:rPr>
            <w:rFonts w:asciiTheme="minorHAnsi" w:hAnsiTheme="minorHAnsi" w:cstheme="minorHAnsi"/>
            <w:sz w:val="23"/>
            <w:szCs w:val="23"/>
            <w:cs/>
          </w:rPr>
          <w:t>‎</w:t>
        </w:r>
        <w:proofErr w:type="spellStart"/>
        <w:r w:rsidR="00381AE8">
          <w:rPr>
            <w:rFonts w:asciiTheme="minorHAnsi" w:hAnsiTheme="minorHAnsi" w:cstheme="minorHAnsi"/>
            <w:sz w:val="23"/>
            <w:szCs w:val="23"/>
          </w:rPr>
          <w:t>i</w:t>
        </w:r>
      </w:ins>
      <w:proofErr w:type="spellEnd"/>
      <w:ins w:id="636" w:author="Reza Rajan" w:date="2020-03-28T21:10:00Z">
        <w:r w:rsidR="007E388C" w:rsidRPr="00E762CF">
          <w:rPr>
            <w:rFonts w:asciiTheme="minorHAnsi" w:hAnsiTheme="minorHAnsi" w:cstheme="minorHAnsi"/>
            <w:sz w:val="23"/>
            <w:szCs w:val="23"/>
          </w:rPr>
          <w:fldChar w:fldCharType="end"/>
        </w:r>
        <w:r w:rsidR="00354454" w:rsidRPr="00123DCA">
          <w:rPr>
            <w:rFonts w:asciiTheme="minorHAnsi" w:hAnsiTheme="minorHAnsi" w:cstheme="minorHAnsi"/>
            <w:sz w:val="23"/>
            <w:szCs w:val="23"/>
          </w:rPr>
          <w:t>,</w:t>
        </w:r>
      </w:ins>
      <w:ins w:id="637" w:author="Reza Rajan" w:date="2020-03-28T21:11:00Z">
        <w:r w:rsidR="00354454" w:rsidRPr="00123DCA">
          <w:rPr>
            <w:rFonts w:asciiTheme="minorHAnsi" w:hAnsiTheme="minorHAnsi" w:cstheme="minorHAnsi"/>
            <w:sz w:val="23"/>
            <w:szCs w:val="23"/>
          </w:rPr>
          <w:t xml:space="preserve"> either a sufficiently high number of neighbours, N, must be specified to ensure that the parent node is re-connected, or the parent node must be manually added to the list of connected nodes.</w:t>
        </w:r>
        <w:r w:rsidR="00F070C2" w:rsidRPr="00123DCA">
          <w:rPr>
            <w:rFonts w:asciiTheme="minorHAnsi" w:hAnsiTheme="minorHAnsi" w:cstheme="minorHAnsi"/>
            <w:sz w:val="23"/>
            <w:szCs w:val="23"/>
          </w:rPr>
          <w:t xml:space="preserve"> This is </w:t>
        </w:r>
      </w:ins>
      <w:ins w:id="638" w:author="Reza Rajan" w:date="2020-03-28T21:12:00Z">
        <w:r w:rsidR="00F070C2" w:rsidRPr="00123DCA">
          <w:rPr>
            <w:rFonts w:asciiTheme="minorHAnsi" w:hAnsiTheme="minorHAnsi" w:cstheme="minorHAnsi"/>
            <w:sz w:val="23"/>
            <w:szCs w:val="23"/>
          </w:rPr>
          <w:t>required for the A star algorithm to work</w:t>
        </w:r>
        <w:r w:rsidR="00516393" w:rsidRPr="00123DCA">
          <w:rPr>
            <w:rFonts w:asciiTheme="minorHAnsi" w:hAnsiTheme="minorHAnsi" w:cstheme="minorHAnsi"/>
            <w:sz w:val="23"/>
            <w:szCs w:val="23"/>
          </w:rPr>
          <w:t>;</w:t>
        </w:r>
        <w:bookmarkEnd w:id="621"/>
      </w:ins>
    </w:p>
    <w:p w14:paraId="39C83F83" w14:textId="0247359D" w:rsidR="00516393" w:rsidRPr="00123DCA" w:rsidRDefault="00516393" w:rsidP="004378EA">
      <w:pPr>
        <w:pStyle w:val="ListParagraph"/>
        <w:numPr>
          <w:ilvl w:val="0"/>
          <w:numId w:val="6"/>
        </w:numPr>
        <w:jc w:val="both"/>
        <w:rPr>
          <w:ins w:id="639" w:author="Reza Rajan" w:date="2020-03-28T21:13:00Z"/>
          <w:rFonts w:asciiTheme="minorHAnsi" w:hAnsiTheme="minorHAnsi" w:cstheme="minorHAnsi"/>
          <w:sz w:val="23"/>
          <w:szCs w:val="23"/>
        </w:rPr>
      </w:pPr>
      <w:ins w:id="640" w:author="Reza Rajan" w:date="2020-03-28T21:12:00Z">
        <w:r w:rsidRPr="00123DCA">
          <w:rPr>
            <w:rFonts w:asciiTheme="minorHAnsi" w:hAnsiTheme="minorHAnsi" w:cstheme="minorHAnsi"/>
            <w:sz w:val="23"/>
            <w:szCs w:val="23"/>
          </w:rPr>
          <w:t xml:space="preserve">Find </w:t>
        </w:r>
        <w:r w:rsidR="00022D84" w:rsidRPr="00123DCA">
          <w:rPr>
            <w:rFonts w:asciiTheme="minorHAnsi" w:hAnsiTheme="minorHAnsi" w:cstheme="minorHAnsi"/>
            <w:sz w:val="23"/>
            <w:szCs w:val="23"/>
          </w:rPr>
          <w:t xml:space="preserve">all the neighbouring nodes within a specified radius, which guarantees </w:t>
        </w:r>
        <w:r w:rsidR="00022D84" w:rsidRPr="00123DCA">
          <w:rPr>
            <w:rFonts w:asciiTheme="minorHAnsi" w:hAnsiTheme="minorHAnsi" w:cstheme="minorHAnsi"/>
            <w:sz w:val="23"/>
            <w:szCs w:val="23"/>
          </w:rPr>
          <w:lastRenderedPageBreak/>
          <w:t>that the parent node is re-connected. However, this may</w:t>
        </w:r>
      </w:ins>
      <w:ins w:id="641" w:author="Reza Rajan" w:date="2020-03-28T21:13:00Z">
        <w:r w:rsidR="00022D84" w:rsidRPr="00123DCA">
          <w:rPr>
            <w:rFonts w:asciiTheme="minorHAnsi" w:hAnsiTheme="minorHAnsi" w:cstheme="minorHAnsi"/>
            <w:sz w:val="23"/>
            <w:szCs w:val="23"/>
          </w:rPr>
          <w:t xml:space="preserve"> have an impact on performance if there are a large number of sample</w:t>
        </w:r>
      </w:ins>
      <w:ins w:id="642" w:author="Reza Rajan" w:date="2020-03-29T00:57:00Z">
        <w:r w:rsidR="00394CE4" w:rsidRPr="00123DCA">
          <w:rPr>
            <w:rFonts w:asciiTheme="minorHAnsi" w:hAnsiTheme="minorHAnsi" w:cstheme="minorHAnsi"/>
            <w:sz w:val="23"/>
            <w:szCs w:val="23"/>
          </w:rPr>
          <w:t>d</w:t>
        </w:r>
      </w:ins>
      <w:ins w:id="643" w:author="Reza Rajan" w:date="2020-03-28T21:13:00Z">
        <w:r w:rsidR="00022D84" w:rsidRPr="00123DCA">
          <w:rPr>
            <w:rFonts w:asciiTheme="minorHAnsi" w:hAnsiTheme="minorHAnsi" w:cstheme="minorHAnsi"/>
            <w:sz w:val="23"/>
            <w:szCs w:val="23"/>
          </w:rPr>
          <w:t xml:space="preserve"> points.</w:t>
        </w:r>
      </w:ins>
    </w:p>
    <w:p w14:paraId="1B9D7A56" w14:textId="0B3D470F" w:rsidR="001B3C03" w:rsidRPr="00123DCA" w:rsidRDefault="001B3C03" w:rsidP="001B3C03">
      <w:pPr>
        <w:jc w:val="both"/>
        <w:rPr>
          <w:ins w:id="644" w:author="Reza Rajan" w:date="2020-03-28T21:13:00Z"/>
          <w:rFonts w:asciiTheme="minorHAnsi" w:hAnsiTheme="minorHAnsi" w:cstheme="minorHAnsi"/>
          <w:sz w:val="23"/>
          <w:szCs w:val="23"/>
        </w:rPr>
      </w:pPr>
    </w:p>
    <w:p w14:paraId="34425A0B" w14:textId="1D0E43B6" w:rsidR="001B3C03" w:rsidRPr="00123DCA" w:rsidRDefault="001B3C03" w:rsidP="001B3C03">
      <w:pPr>
        <w:pStyle w:val="Heading3"/>
        <w:rPr>
          <w:ins w:id="645" w:author="Reza Rajan" w:date="2020-03-28T21:13:00Z"/>
          <w:rFonts w:asciiTheme="minorHAnsi" w:hAnsiTheme="minorHAnsi" w:cstheme="minorHAnsi"/>
          <w:rPrChange w:id="646" w:author="Reza Rajan" w:date="2020-03-29T05:45:00Z">
            <w:rPr>
              <w:ins w:id="647" w:author="Reza Rajan" w:date="2020-03-28T21:13:00Z"/>
            </w:rPr>
          </w:rPrChange>
        </w:rPr>
      </w:pPr>
      <w:ins w:id="648" w:author="Reza Rajan" w:date="2020-03-28T21:14:00Z">
        <w:r w:rsidRPr="00123DCA">
          <w:rPr>
            <w:rFonts w:asciiTheme="minorHAnsi" w:hAnsiTheme="minorHAnsi" w:cstheme="minorHAnsi"/>
            <w:rPrChange w:id="649" w:author="Reza Rajan" w:date="2020-03-29T05:45:00Z">
              <w:rPr/>
            </w:rPrChange>
          </w:rPr>
          <w:t>A Star</w:t>
        </w:r>
      </w:ins>
    </w:p>
    <w:p w14:paraId="2B947427" w14:textId="0E7E6D8F" w:rsidR="001F7C26" w:rsidRPr="00123DCA" w:rsidRDefault="001B3C03">
      <w:pPr>
        <w:jc w:val="both"/>
        <w:rPr>
          <w:ins w:id="650" w:author="Reza Rajan" w:date="2020-03-28T21:13:00Z"/>
          <w:rFonts w:asciiTheme="minorHAnsi" w:hAnsiTheme="minorHAnsi" w:cstheme="minorHAnsi"/>
          <w:sz w:val="23"/>
          <w:szCs w:val="23"/>
        </w:rPr>
      </w:pPr>
      <w:ins w:id="651" w:author="Reza Rajan" w:date="2020-03-28T21:14:00Z">
        <w:r w:rsidRPr="00123DCA">
          <w:rPr>
            <w:rFonts w:asciiTheme="minorHAnsi" w:hAnsiTheme="minorHAnsi" w:cstheme="minorHAnsi"/>
            <w:sz w:val="23"/>
            <w:szCs w:val="23"/>
          </w:rPr>
          <w:t xml:space="preserve">Once a list of connected nodes is generated, the A Star algorithm is used to find the most optimal path through these nodes, from </w:t>
        </w:r>
      </w:ins>
      <w:ins w:id="652" w:author="Reza Rajan" w:date="2020-03-28T21:15:00Z">
        <w:r w:rsidR="00DE296C" w:rsidRPr="00123DCA">
          <w:rPr>
            <w:rFonts w:asciiTheme="minorHAnsi" w:hAnsiTheme="minorHAnsi" w:cstheme="minorHAnsi"/>
            <w:sz w:val="23"/>
            <w:szCs w:val="23"/>
          </w:rPr>
          <w:t xml:space="preserve">specified start and </w:t>
        </w:r>
      </w:ins>
      <w:ins w:id="653" w:author="Reza Rajan" w:date="2020-03-28T21:14:00Z">
        <w:r w:rsidRPr="00123DCA">
          <w:rPr>
            <w:rFonts w:asciiTheme="minorHAnsi" w:hAnsiTheme="minorHAnsi" w:cstheme="minorHAnsi"/>
            <w:sz w:val="23"/>
            <w:szCs w:val="23"/>
          </w:rPr>
          <w:t>end point</w:t>
        </w:r>
      </w:ins>
      <w:ins w:id="654" w:author="Reza Rajan" w:date="2020-03-28T21:15:00Z">
        <w:r w:rsidR="00DE296C" w:rsidRPr="00123DCA">
          <w:rPr>
            <w:rFonts w:asciiTheme="minorHAnsi" w:hAnsiTheme="minorHAnsi" w:cstheme="minorHAnsi"/>
            <w:sz w:val="23"/>
            <w:szCs w:val="23"/>
          </w:rPr>
          <w:t>s</w:t>
        </w:r>
      </w:ins>
      <w:ins w:id="655" w:author="Reza Rajan" w:date="2020-03-28T21:17:00Z">
        <w:r w:rsidR="001F7C26" w:rsidRPr="00123DCA">
          <w:rPr>
            <w:rFonts w:asciiTheme="minorHAnsi" w:hAnsiTheme="minorHAnsi" w:cstheme="minorHAnsi"/>
            <w:sz w:val="23"/>
            <w:szCs w:val="23"/>
          </w:rPr>
          <w:t xml:space="preserve">. This algorithm works by </w:t>
        </w:r>
        <w:r w:rsidR="00782B37" w:rsidRPr="00123DCA">
          <w:rPr>
            <w:rFonts w:asciiTheme="minorHAnsi" w:hAnsiTheme="minorHAnsi" w:cstheme="minorHAnsi"/>
            <w:sz w:val="23"/>
            <w:szCs w:val="23"/>
          </w:rPr>
          <w:t xml:space="preserve">traversing </w:t>
        </w:r>
        <w:r w:rsidR="00BF1B56" w:rsidRPr="00123DCA">
          <w:rPr>
            <w:rFonts w:asciiTheme="minorHAnsi" w:hAnsiTheme="minorHAnsi" w:cstheme="minorHAnsi"/>
            <w:sz w:val="23"/>
            <w:szCs w:val="23"/>
          </w:rPr>
          <w:t>a</w:t>
        </w:r>
        <w:r w:rsidR="00782B37" w:rsidRPr="00123DCA">
          <w:rPr>
            <w:rFonts w:asciiTheme="minorHAnsi" w:hAnsiTheme="minorHAnsi" w:cstheme="minorHAnsi"/>
            <w:sz w:val="23"/>
            <w:szCs w:val="23"/>
          </w:rPr>
          <w:t xml:space="preserve"> </w:t>
        </w:r>
      </w:ins>
      <w:ins w:id="656" w:author="Reza Rajan" w:date="2020-03-28T21:36:00Z">
        <w:r w:rsidR="004A1CAF" w:rsidRPr="00123DCA">
          <w:rPr>
            <w:rFonts w:asciiTheme="minorHAnsi" w:hAnsiTheme="minorHAnsi" w:cstheme="minorHAnsi"/>
            <w:sz w:val="23"/>
            <w:szCs w:val="23"/>
          </w:rPr>
          <w:t>node</w:t>
        </w:r>
      </w:ins>
      <w:ins w:id="657" w:author="Reza Rajan" w:date="2020-03-28T21:17:00Z">
        <w:r w:rsidR="00BF1B56" w:rsidRPr="00123DCA">
          <w:rPr>
            <w:rFonts w:asciiTheme="minorHAnsi" w:hAnsiTheme="minorHAnsi" w:cstheme="minorHAnsi"/>
            <w:sz w:val="23"/>
            <w:szCs w:val="23"/>
          </w:rPr>
          <w:t>, then checking the Euclidean distance</w:t>
        </w:r>
      </w:ins>
      <w:ins w:id="658" w:author="Reza Rajan" w:date="2020-03-28T21:37:00Z">
        <w:r w:rsidR="004D481A" w:rsidRPr="00123DCA">
          <w:rPr>
            <w:rFonts w:asciiTheme="minorHAnsi" w:hAnsiTheme="minorHAnsi" w:cstheme="minorHAnsi"/>
            <w:sz w:val="23"/>
            <w:szCs w:val="23"/>
          </w:rPr>
          <w:t>s</w:t>
        </w:r>
      </w:ins>
      <w:ins w:id="659" w:author="Reza Rajan" w:date="2020-03-28T21:17:00Z">
        <w:r w:rsidR="00BF1B56" w:rsidRPr="00123DCA">
          <w:rPr>
            <w:rFonts w:asciiTheme="minorHAnsi" w:hAnsiTheme="minorHAnsi" w:cstheme="minorHAnsi"/>
            <w:sz w:val="23"/>
            <w:szCs w:val="23"/>
          </w:rPr>
          <w:t xml:space="preserve"> </w:t>
        </w:r>
        <w:r w:rsidR="002559ED" w:rsidRPr="00123DCA">
          <w:rPr>
            <w:rFonts w:asciiTheme="minorHAnsi" w:hAnsiTheme="minorHAnsi" w:cstheme="minorHAnsi"/>
            <w:sz w:val="23"/>
            <w:szCs w:val="23"/>
          </w:rPr>
          <w:t>between the start point and current node</w:t>
        </w:r>
        <w:r w:rsidR="00A347ED" w:rsidRPr="00123DCA">
          <w:rPr>
            <w:rFonts w:asciiTheme="minorHAnsi" w:hAnsiTheme="minorHAnsi" w:cstheme="minorHAnsi"/>
            <w:sz w:val="23"/>
            <w:szCs w:val="23"/>
          </w:rPr>
          <w:t xml:space="preserve">, </w:t>
        </w:r>
      </w:ins>
      <w:ins w:id="660" w:author="Reza Rajan" w:date="2020-03-28T21:37:00Z">
        <w:r w:rsidR="004D481A" w:rsidRPr="00123DCA">
          <w:rPr>
            <w:rFonts w:asciiTheme="minorHAnsi" w:hAnsiTheme="minorHAnsi" w:cstheme="minorHAnsi"/>
            <w:sz w:val="23"/>
            <w:szCs w:val="23"/>
          </w:rPr>
          <w:t>and</w:t>
        </w:r>
      </w:ins>
      <w:ins w:id="661" w:author="Reza Rajan" w:date="2020-03-28T21:17:00Z">
        <w:r w:rsidR="00A347ED" w:rsidRPr="00123DCA">
          <w:rPr>
            <w:rFonts w:asciiTheme="minorHAnsi" w:hAnsiTheme="minorHAnsi" w:cstheme="minorHAnsi"/>
            <w:sz w:val="23"/>
            <w:szCs w:val="23"/>
          </w:rPr>
          <w:t xml:space="preserve"> the current n</w:t>
        </w:r>
      </w:ins>
      <w:ins w:id="662" w:author="Reza Rajan" w:date="2020-03-28T21:18:00Z">
        <w:r w:rsidR="00A347ED" w:rsidRPr="00123DCA">
          <w:rPr>
            <w:rFonts w:asciiTheme="minorHAnsi" w:hAnsiTheme="minorHAnsi" w:cstheme="minorHAnsi"/>
            <w:sz w:val="23"/>
            <w:szCs w:val="23"/>
          </w:rPr>
          <w:t>ode and the end point. It searches for the path which minimizes the sum of these distances.</w:t>
        </w:r>
      </w:ins>
    </w:p>
    <w:p w14:paraId="48DBD334" w14:textId="723E17AF" w:rsidR="001B3C03" w:rsidRPr="00123DCA" w:rsidRDefault="001B3C03" w:rsidP="001B3C03">
      <w:pPr>
        <w:jc w:val="both"/>
        <w:rPr>
          <w:ins w:id="663" w:author="Reza Rajan" w:date="2020-03-28T21:18:00Z"/>
          <w:rFonts w:asciiTheme="minorHAnsi" w:hAnsiTheme="minorHAnsi" w:cstheme="minorHAnsi"/>
          <w:sz w:val="23"/>
          <w:szCs w:val="23"/>
        </w:rPr>
      </w:pPr>
    </w:p>
    <w:p w14:paraId="795FB8DE" w14:textId="77777777" w:rsidR="00C232C8" w:rsidRPr="00123DCA" w:rsidRDefault="00C232C8" w:rsidP="00C232C8">
      <w:pPr>
        <w:pStyle w:val="Heading2"/>
        <w:rPr>
          <w:ins w:id="664" w:author="Reza Rajan" w:date="2020-03-28T21:18:00Z"/>
          <w:rFonts w:asciiTheme="minorHAnsi" w:hAnsiTheme="minorHAnsi" w:cstheme="minorHAnsi"/>
        </w:rPr>
      </w:pPr>
      <w:ins w:id="665" w:author="Reza Rajan" w:date="2020-03-28T21:18:00Z">
        <w:r w:rsidRPr="00123DCA">
          <w:rPr>
            <w:rFonts w:asciiTheme="minorHAnsi" w:hAnsiTheme="minorHAnsi" w:cstheme="minorHAnsi"/>
          </w:rPr>
          <w:t>Results</w:t>
        </w:r>
      </w:ins>
    </w:p>
    <w:p w14:paraId="1A1A0C33" w14:textId="2E4DE7FB" w:rsidR="00C232C8" w:rsidRPr="00123DCA" w:rsidRDefault="00C232C8" w:rsidP="00C232C8">
      <w:pPr>
        <w:rPr>
          <w:ins w:id="666" w:author="Reza Rajan" w:date="2020-03-28T21:27:00Z"/>
          <w:rFonts w:asciiTheme="minorHAnsi" w:hAnsiTheme="minorHAnsi" w:cstheme="minorHAnsi"/>
          <w:sz w:val="23"/>
          <w:szCs w:val="23"/>
        </w:rPr>
      </w:pPr>
      <w:ins w:id="667" w:author="Reza Rajan" w:date="2020-03-28T21:18:00Z">
        <w:r w:rsidRPr="00123DCA">
          <w:rPr>
            <w:rFonts w:asciiTheme="minorHAnsi" w:hAnsiTheme="minorHAnsi" w:cstheme="minorHAnsi"/>
            <w:sz w:val="23"/>
            <w:szCs w:val="23"/>
          </w:rPr>
          <w:t xml:space="preserve">With the above, points are sampled on the map, checked </w:t>
        </w:r>
      </w:ins>
      <w:ins w:id="668" w:author="Reza Rajan" w:date="2020-03-28T21:19:00Z">
        <w:r w:rsidRPr="00123DCA">
          <w:rPr>
            <w:rFonts w:asciiTheme="minorHAnsi" w:hAnsiTheme="minorHAnsi" w:cstheme="minorHAnsi"/>
            <w:sz w:val="23"/>
            <w:szCs w:val="23"/>
          </w:rPr>
          <w:t>for collisions</w:t>
        </w:r>
        <w:r w:rsidR="00A749F0" w:rsidRPr="00123DCA">
          <w:rPr>
            <w:rFonts w:asciiTheme="minorHAnsi" w:hAnsiTheme="minorHAnsi" w:cstheme="minorHAnsi"/>
            <w:sz w:val="23"/>
            <w:szCs w:val="23"/>
          </w:rPr>
          <w:t>, and the A Star algorithm is used to find the most optimal path from one waypoint to another:</w:t>
        </w:r>
      </w:ins>
    </w:p>
    <w:p w14:paraId="7DC95415" w14:textId="2FABA9E8" w:rsidR="00A47953" w:rsidRPr="00123DCA" w:rsidRDefault="00A47953" w:rsidP="00C232C8">
      <w:pPr>
        <w:rPr>
          <w:ins w:id="669" w:author="Reza Rajan" w:date="2020-03-28T21:27:00Z"/>
          <w:rFonts w:asciiTheme="minorHAnsi" w:hAnsiTheme="minorHAnsi" w:cstheme="minorHAnsi"/>
          <w:sz w:val="23"/>
          <w:szCs w:val="23"/>
        </w:rPr>
      </w:pPr>
    </w:p>
    <w:p w14:paraId="15325F0E" w14:textId="0798EB46" w:rsidR="007C7715" w:rsidRPr="00123DCA" w:rsidRDefault="00071929">
      <w:pPr>
        <w:keepNext/>
        <w:jc w:val="center"/>
        <w:rPr>
          <w:ins w:id="670" w:author="Reza Rajan" w:date="2020-03-28T21:34:00Z"/>
          <w:rFonts w:asciiTheme="minorHAnsi" w:hAnsiTheme="minorHAnsi" w:cstheme="minorHAnsi"/>
          <w:rPrChange w:id="671" w:author="Reza Rajan" w:date="2020-03-29T05:45:00Z">
            <w:rPr>
              <w:ins w:id="672" w:author="Reza Rajan" w:date="2020-03-28T21:34:00Z"/>
            </w:rPr>
          </w:rPrChange>
        </w:rPr>
        <w:pPrChange w:id="673" w:author="Reza Rajan" w:date="2020-03-28T22:00:00Z">
          <w:pPr/>
        </w:pPrChange>
      </w:pPr>
      <w:ins w:id="674" w:author="Reza Rajan" w:date="2020-03-29T02:51:00Z">
        <w:r w:rsidRPr="00123DCA">
          <w:rPr>
            <w:rFonts w:asciiTheme="minorHAnsi" w:hAnsiTheme="minorHAnsi" w:cstheme="minorHAnsi"/>
            <w:noProof/>
            <w:rPrChange w:id="675" w:author="Reza Rajan" w:date="2020-03-29T05:45:00Z">
              <w:rPr>
                <w:noProof/>
              </w:rPr>
            </w:rPrChange>
          </w:rPr>
          <w:drawing>
            <wp:inline distT="0" distB="0" distL="0" distR="0" wp14:anchorId="10869800" wp14:editId="3EF0FEF5">
              <wp:extent cx="2747010" cy="1802765"/>
              <wp:effectExtent l="0" t="0" r="0" b="0"/>
              <wp:docPr id="18" name="Picture 18"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M_Connections.png"/>
                      <pic:cNvPicPr/>
                    </pic:nvPicPr>
                    <pic:blipFill>
                      <a:blip r:embed="rId14">
                        <a:extLst>
                          <a:ext uri="{28A0092B-C50C-407E-A947-70E740481C1C}">
                            <a14:useLocalDpi xmlns:a14="http://schemas.microsoft.com/office/drawing/2010/main" val="0"/>
                          </a:ext>
                        </a:extLst>
                      </a:blip>
                      <a:stretch>
                        <a:fillRect/>
                      </a:stretch>
                    </pic:blipFill>
                    <pic:spPr>
                      <a:xfrm>
                        <a:off x="0" y="0"/>
                        <a:ext cx="2747010" cy="1802765"/>
                      </a:xfrm>
                      <a:prstGeom prst="rect">
                        <a:avLst/>
                      </a:prstGeom>
                    </pic:spPr>
                  </pic:pic>
                </a:graphicData>
              </a:graphic>
            </wp:inline>
          </w:drawing>
        </w:r>
      </w:ins>
    </w:p>
    <w:p w14:paraId="67A201EB" w14:textId="43E04016" w:rsidR="00A47953" w:rsidRPr="00E762CF" w:rsidRDefault="007C7715">
      <w:pPr>
        <w:pStyle w:val="Caption"/>
        <w:jc w:val="center"/>
        <w:rPr>
          <w:ins w:id="676" w:author="Reza Rajan" w:date="2020-03-28T21:30:00Z"/>
          <w:rFonts w:asciiTheme="minorHAnsi" w:hAnsiTheme="minorHAnsi" w:cstheme="minorHAnsi"/>
          <w:sz w:val="23"/>
          <w:szCs w:val="23"/>
        </w:rPr>
        <w:pPrChange w:id="677" w:author="Reza Rajan" w:date="2020-03-28T21:35:00Z">
          <w:pPr/>
        </w:pPrChange>
      </w:pPr>
      <w:bookmarkStart w:id="678" w:name="_Ref36324646"/>
      <w:ins w:id="679" w:author="Reza Rajan" w:date="2020-03-28T21:34:00Z">
        <w:r w:rsidRPr="00123DCA">
          <w:rPr>
            <w:rFonts w:asciiTheme="minorHAnsi" w:hAnsiTheme="minorHAnsi" w:cstheme="minorHAnsi"/>
            <w:rPrChange w:id="680" w:author="Reza Rajan" w:date="2020-03-29T05:45:00Z">
              <w:rPr/>
            </w:rPrChange>
          </w:rPr>
          <w:t xml:space="preserve">Figure </w:t>
        </w:r>
        <w:r w:rsidRPr="00123DCA">
          <w:rPr>
            <w:rFonts w:asciiTheme="minorHAnsi" w:hAnsiTheme="minorHAnsi" w:cstheme="minorHAnsi"/>
            <w:rPrChange w:id="681" w:author="Reza Rajan" w:date="2020-03-29T05:45:00Z">
              <w:rPr/>
            </w:rPrChange>
          </w:rPr>
          <w:fldChar w:fldCharType="begin"/>
        </w:r>
        <w:r w:rsidRPr="00123DCA">
          <w:rPr>
            <w:rFonts w:asciiTheme="minorHAnsi" w:hAnsiTheme="minorHAnsi" w:cstheme="minorHAnsi"/>
            <w:rPrChange w:id="682" w:author="Reza Rajan" w:date="2020-03-29T05:45:00Z">
              <w:rPr/>
            </w:rPrChange>
          </w:rPr>
          <w:instrText xml:space="preserve"> SEQ Figure \* ARABIC </w:instrText>
        </w:r>
      </w:ins>
      <w:r w:rsidRPr="00123DCA">
        <w:rPr>
          <w:rFonts w:asciiTheme="minorHAnsi" w:hAnsiTheme="minorHAnsi" w:cstheme="minorHAnsi"/>
          <w:rPrChange w:id="683" w:author="Reza Rajan" w:date="2020-03-29T05:45:00Z">
            <w:rPr/>
          </w:rPrChange>
        </w:rPr>
        <w:fldChar w:fldCharType="separate"/>
      </w:r>
      <w:ins w:id="684" w:author="Reza Rajan" w:date="2020-03-29T05:46:00Z">
        <w:r w:rsidR="00381AE8">
          <w:rPr>
            <w:rFonts w:asciiTheme="minorHAnsi" w:hAnsiTheme="minorHAnsi" w:cstheme="minorHAnsi"/>
            <w:noProof/>
          </w:rPr>
          <w:t>3</w:t>
        </w:r>
      </w:ins>
      <w:ins w:id="685" w:author="Reza Rajan" w:date="2020-03-28T21:34:00Z">
        <w:r w:rsidRPr="00123DCA">
          <w:rPr>
            <w:rFonts w:asciiTheme="minorHAnsi" w:hAnsiTheme="minorHAnsi" w:cstheme="minorHAnsi"/>
            <w:rPrChange w:id="686" w:author="Reza Rajan" w:date="2020-03-29T05:45:00Z">
              <w:rPr/>
            </w:rPrChange>
          </w:rPr>
          <w:fldChar w:fldCharType="end"/>
        </w:r>
        <w:bookmarkEnd w:id="678"/>
        <w:r w:rsidRPr="00123DCA">
          <w:rPr>
            <w:rFonts w:asciiTheme="minorHAnsi" w:hAnsiTheme="minorHAnsi" w:cstheme="minorHAnsi"/>
            <w:lang w:val="en-US"/>
            <w:rPrChange w:id="687" w:author="Reza Rajan" w:date="2020-03-29T05:45:00Z">
              <w:rPr>
                <w:lang w:val="en-US"/>
              </w:rPr>
            </w:rPrChange>
          </w:rPr>
          <w:t xml:space="preserve"> - PRM All Connected Nodes</w:t>
        </w:r>
      </w:ins>
    </w:p>
    <w:p w14:paraId="42CB33BB" w14:textId="2A71518D" w:rsidR="004A1CAF" w:rsidRPr="00123DCA" w:rsidRDefault="002C7B1A">
      <w:pPr>
        <w:keepNext/>
        <w:jc w:val="center"/>
        <w:rPr>
          <w:ins w:id="688" w:author="Reza Rajan" w:date="2020-03-28T21:35:00Z"/>
          <w:rFonts w:asciiTheme="minorHAnsi" w:hAnsiTheme="minorHAnsi" w:cstheme="minorHAnsi"/>
          <w:rPrChange w:id="689" w:author="Reza Rajan" w:date="2020-03-29T05:45:00Z">
            <w:rPr>
              <w:ins w:id="690" w:author="Reza Rajan" w:date="2020-03-28T21:35:00Z"/>
            </w:rPr>
          </w:rPrChange>
        </w:rPr>
        <w:pPrChange w:id="691" w:author="Reza Rajan" w:date="2020-03-28T22:01:00Z">
          <w:pPr/>
        </w:pPrChange>
      </w:pPr>
      <w:ins w:id="692" w:author="Reza Rajan" w:date="2020-03-29T02:47:00Z">
        <w:r w:rsidRPr="00123DCA">
          <w:rPr>
            <w:rFonts w:asciiTheme="minorHAnsi" w:hAnsiTheme="minorHAnsi" w:cstheme="minorHAnsi"/>
            <w:noProof/>
            <w:rPrChange w:id="693" w:author="Reza Rajan" w:date="2020-03-29T05:45:00Z">
              <w:rPr>
                <w:noProof/>
              </w:rPr>
            </w:rPrChange>
          </w:rPr>
          <w:drawing>
            <wp:inline distT="0" distB="0" distL="0" distR="0" wp14:anchorId="58524525" wp14:editId="5CB1A9CF">
              <wp:extent cx="2747010" cy="1802765"/>
              <wp:effectExtent l="0" t="0" r="0" b="0"/>
              <wp:docPr id="14" name="Picture 14"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M_Path_S-1.png"/>
                      <pic:cNvPicPr/>
                    </pic:nvPicPr>
                    <pic:blipFill>
                      <a:blip r:embed="rId15">
                        <a:extLst>
                          <a:ext uri="{28A0092B-C50C-407E-A947-70E740481C1C}">
                            <a14:useLocalDpi xmlns:a14="http://schemas.microsoft.com/office/drawing/2010/main" val="0"/>
                          </a:ext>
                        </a:extLst>
                      </a:blip>
                      <a:stretch>
                        <a:fillRect/>
                      </a:stretch>
                    </pic:blipFill>
                    <pic:spPr>
                      <a:xfrm>
                        <a:off x="0" y="0"/>
                        <a:ext cx="2747010" cy="1802765"/>
                      </a:xfrm>
                      <a:prstGeom prst="rect">
                        <a:avLst/>
                      </a:prstGeom>
                    </pic:spPr>
                  </pic:pic>
                </a:graphicData>
              </a:graphic>
            </wp:inline>
          </w:drawing>
        </w:r>
      </w:ins>
    </w:p>
    <w:p w14:paraId="270F2E0C" w14:textId="58C4DEC7" w:rsidR="00A378A7" w:rsidRPr="00E762CF" w:rsidRDefault="004A1CAF">
      <w:pPr>
        <w:pStyle w:val="Caption"/>
        <w:jc w:val="center"/>
        <w:rPr>
          <w:ins w:id="694" w:author="Reza Rajan" w:date="2020-03-28T21:30:00Z"/>
          <w:rFonts w:asciiTheme="minorHAnsi" w:hAnsiTheme="minorHAnsi" w:cstheme="minorHAnsi"/>
          <w:sz w:val="23"/>
          <w:szCs w:val="23"/>
        </w:rPr>
        <w:pPrChange w:id="695" w:author="Reza Rajan" w:date="2020-03-28T21:35:00Z">
          <w:pPr/>
        </w:pPrChange>
      </w:pPr>
      <w:bookmarkStart w:id="696" w:name="_Ref36324541"/>
      <w:ins w:id="697" w:author="Reza Rajan" w:date="2020-03-28T21:35:00Z">
        <w:r w:rsidRPr="00123DCA">
          <w:rPr>
            <w:rFonts w:asciiTheme="minorHAnsi" w:hAnsiTheme="minorHAnsi" w:cstheme="minorHAnsi"/>
            <w:rPrChange w:id="698" w:author="Reza Rajan" w:date="2020-03-29T05:45:00Z">
              <w:rPr/>
            </w:rPrChange>
          </w:rPr>
          <w:t xml:space="preserve">Figure </w:t>
        </w:r>
        <w:r w:rsidRPr="00123DCA">
          <w:rPr>
            <w:rFonts w:asciiTheme="minorHAnsi" w:hAnsiTheme="minorHAnsi" w:cstheme="minorHAnsi"/>
            <w:rPrChange w:id="699" w:author="Reza Rajan" w:date="2020-03-29T05:45:00Z">
              <w:rPr/>
            </w:rPrChange>
          </w:rPr>
          <w:fldChar w:fldCharType="begin"/>
        </w:r>
        <w:r w:rsidRPr="00123DCA">
          <w:rPr>
            <w:rFonts w:asciiTheme="minorHAnsi" w:hAnsiTheme="minorHAnsi" w:cstheme="minorHAnsi"/>
            <w:rPrChange w:id="700" w:author="Reza Rajan" w:date="2020-03-29T05:45:00Z">
              <w:rPr/>
            </w:rPrChange>
          </w:rPr>
          <w:instrText xml:space="preserve"> SEQ Figure \* ARABIC </w:instrText>
        </w:r>
      </w:ins>
      <w:r w:rsidRPr="00123DCA">
        <w:rPr>
          <w:rFonts w:asciiTheme="minorHAnsi" w:hAnsiTheme="minorHAnsi" w:cstheme="minorHAnsi"/>
          <w:rPrChange w:id="701" w:author="Reza Rajan" w:date="2020-03-29T05:45:00Z">
            <w:rPr/>
          </w:rPrChange>
        </w:rPr>
        <w:fldChar w:fldCharType="separate"/>
      </w:r>
      <w:ins w:id="702" w:author="Reza Rajan" w:date="2020-03-29T05:46:00Z">
        <w:r w:rsidR="00381AE8">
          <w:rPr>
            <w:rFonts w:asciiTheme="minorHAnsi" w:hAnsiTheme="minorHAnsi" w:cstheme="minorHAnsi"/>
            <w:noProof/>
          </w:rPr>
          <w:t>4</w:t>
        </w:r>
      </w:ins>
      <w:ins w:id="703" w:author="Reza Rajan" w:date="2020-03-28T21:35:00Z">
        <w:r w:rsidRPr="00123DCA">
          <w:rPr>
            <w:rFonts w:asciiTheme="minorHAnsi" w:hAnsiTheme="minorHAnsi" w:cstheme="minorHAnsi"/>
            <w:rPrChange w:id="704" w:author="Reza Rajan" w:date="2020-03-29T05:45:00Z">
              <w:rPr/>
            </w:rPrChange>
          </w:rPr>
          <w:fldChar w:fldCharType="end"/>
        </w:r>
        <w:bookmarkEnd w:id="696"/>
        <w:r w:rsidRPr="00123DCA">
          <w:rPr>
            <w:rFonts w:asciiTheme="minorHAnsi" w:hAnsiTheme="minorHAnsi" w:cstheme="minorHAnsi"/>
            <w:lang w:val="en-US"/>
            <w:rPrChange w:id="705" w:author="Reza Rajan" w:date="2020-03-29T05:45:00Z">
              <w:rPr>
                <w:lang w:val="en-US"/>
              </w:rPr>
            </w:rPrChange>
          </w:rPr>
          <w:t xml:space="preserve"> - PRM Route from Start to Waypoint 1</w:t>
        </w:r>
      </w:ins>
    </w:p>
    <w:p w14:paraId="44FF4E6A" w14:textId="6A8D4A71" w:rsidR="004A1CAF" w:rsidRPr="00123DCA" w:rsidRDefault="002C7B1A">
      <w:pPr>
        <w:keepNext/>
        <w:jc w:val="center"/>
        <w:rPr>
          <w:ins w:id="706" w:author="Reza Rajan" w:date="2020-03-28T21:36:00Z"/>
          <w:rFonts w:asciiTheme="minorHAnsi" w:hAnsiTheme="minorHAnsi" w:cstheme="minorHAnsi"/>
          <w:rPrChange w:id="707" w:author="Reza Rajan" w:date="2020-03-29T05:45:00Z">
            <w:rPr>
              <w:ins w:id="708" w:author="Reza Rajan" w:date="2020-03-28T21:36:00Z"/>
            </w:rPr>
          </w:rPrChange>
        </w:rPr>
        <w:pPrChange w:id="709" w:author="Reza Rajan" w:date="2020-03-28T22:01:00Z">
          <w:pPr/>
        </w:pPrChange>
      </w:pPr>
      <w:ins w:id="710" w:author="Reza Rajan" w:date="2020-03-29T02:47:00Z">
        <w:r w:rsidRPr="00123DCA">
          <w:rPr>
            <w:rFonts w:asciiTheme="minorHAnsi" w:hAnsiTheme="minorHAnsi" w:cstheme="minorHAnsi"/>
            <w:noProof/>
            <w:rPrChange w:id="711" w:author="Reza Rajan" w:date="2020-03-29T05:45:00Z">
              <w:rPr>
                <w:noProof/>
              </w:rPr>
            </w:rPrChange>
          </w:rPr>
          <w:drawing>
            <wp:inline distT="0" distB="0" distL="0" distR="0" wp14:anchorId="496DB8E7" wp14:editId="389BE0EB">
              <wp:extent cx="2747010" cy="1802765"/>
              <wp:effectExtent l="0" t="0" r="0" b="0"/>
              <wp:docPr id="15" name="Picture 15"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M_Path_S-2.png"/>
                      <pic:cNvPicPr/>
                    </pic:nvPicPr>
                    <pic:blipFill>
                      <a:blip r:embed="rId16">
                        <a:extLst>
                          <a:ext uri="{28A0092B-C50C-407E-A947-70E740481C1C}">
                            <a14:useLocalDpi xmlns:a14="http://schemas.microsoft.com/office/drawing/2010/main" val="0"/>
                          </a:ext>
                        </a:extLst>
                      </a:blip>
                      <a:stretch>
                        <a:fillRect/>
                      </a:stretch>
                    </pic:blipFill>
                    <pic:spPr>
                      <a:xfrm>
                        <a:off x="0" y="0"/>
                        <a:ext cx="2747010" cy="1802765"/>
                      </a:xfrm>
                      <a:prstGeom prst="rect">
                        <a:avLst/>
                      </a:prstGeom>
                    </pic:spPr>
                  </pic:pic>
                </a:graphicData>
              </a:graphic>
            </wp:inline>
          </w:drawing>
        </w:r>
      </w:ins>
    </w:p>
    <w:p w14:paraId="23169456" w14:textId="6E57AAD7" w:rsidR="00FC2887" w:rsidRPr="00E762CF" w:rsidRDefault="004A1CAF">
      <w:pPr>
        <w:pStyle w:val="Caption"/>
        <w:jc w:val="center"/>
        <w:rPr>
          <w:ins w:id="712" w:author="Reza Rajan" w:date="2020-03-28T21:19:00Z"/>
          <w:rFonts w:asciiTheme="minorHAnsi" w:hAnsiTheme="minorHAnsi" w:cstheme="minorHAnsi"/>
          <w:sz w:val="23"/>
          <w:szCs w:val="23"/>
        </w:rPr>
        <w:pPrChange w:id="713" w:author="Reza Rajan" w:date="2020-03-28T21:36:00Z">
          <w:pPr/>
        </w:pPrChange>
      </w:pPr>
      <w:ins w:id="714" w:author="Reza Rajan" w:date="2020-03-28T21:36:00Z">
        <w:r w:rsidRPr="00123DCA">
          <w:rPr>
            <w:rFonts w:asciiTheme="minorHAnsi" w:hAnsiTheme="minorHAnsi" w:cstheme="minorHAnsi"/>
            <w:rPrChange w:id="715" w:author="Reza Rajan" w:date="2020-03-29T05:45:00Z">
              <w:rPr/>
            </w:rPrChange>
          </w:rPr>
          <w:t xml:space="preserve">Figure </w:t>
        </w:r>
        <w:r w:rsidRPr="00123DCA">
          <w:rPr>
            <w:rFonts w:asciiTheme="minorHAnsi" w:hAnsiTheme="minorHAnsi" w:cstheme="minorHAnsi"/>
            <w:rPrChange w:id="716" w:author="Reza Rajan" w:date="2020-03-29T05:45:00Z">
              <w:rPr/>
            </w:rPrChange>
          </w:rPr>
          <w:fldChar w:fldCharType="begin"/>
        </w:r>
        <w:r w:rsidRPr="00123DCA">
          <w:rPr>
            <w:rFonts w:asciiTheme="minorHAnsi" w:hAnsiTheme="minorHAnsi" w:cstheme="minorHAnsi"/>
            <w:rPrChange w:id="717" w:author="Reza Rajan" w:date="2020-03-29T05:45:00Z">
              <w:rPr/>
            </w:rPrChange>
          </w:rPr>
          <w:instrText xml:space="preserve"> SEQ Figure \* ARABIC </w:instrText>
        </w:r>
      </w:ins>
      <w:r w:rsidRPr="00123DCA">
        <w:rPr>
          <w:rFonts w:asciiTheme="minorHAnsi" w:hAnsiTheme="minorHAnsi" w:cstheme="minorHAnsi"/>
          <w:rPrChange w:id="718" w:author="Reza Rajan" w:date="2020-03-29T05:45:00Z">
            <w:rPr/>
          </w:rPrChange>
        </w:rPr>
        <w:fldChar w:fldCharType="separate"/>
      </w:r>
      <w:ins w:id="719" w:author="Reza Rajan" w:date="2020-03-29T05:46:00Z">
        <w:r w:rsidR="00381AE8">
          <w:rPr>
            <w:rFonts w:asciiTheme="minorHAnsi" w:hAnsiTheme="minorHAnsi" w:cstheme="minorHAnsi"/>
            <w:noProof/>
          </w:rPr>
          <w:t>5</w:t>
        </w:r>
      </w:ins>
      <w:ins w:id="720" w:author="Reza Rajan" w:date="2020-03-28T21:36:00Z">
        <w:r w:rsidRPr="00123DCA">
          <w:rPr>
            <w:rFonts w:asciiTheme="minorHAnsi" w:hAnsiTheme="minorHAnsi" w:cstheme="minorHAnsi"/>
            <w:rPrChange w:id="721" w:author="Reza Rajan" w:date="2020-03-29T05:45:00Z">
              <w:rPr/>
            </w:rPrChange>
          </w:rPr>
          <w:fldChar w:fldCharType="end"/>
        </w:r>
        <w:r w:rsidRPr="00123DCA">
          <w:rPr>
            <w:rFonts w:asciiTheme="minorHAnsi" w:hAnsiTheme="minorHAnsi" w:cstheme="minorHAnsi"/>
            <w:lang w:val="en-US"/>
            <w:rPrChange w:id="722" w:author="Reza Rajan" w:date="2020-03-29T05:45:00Z">
              <w:rPr>
                <w:lang w:val="en-US"/>
              </w:rPr>
            </w:rPrChange>
          </w:rPr>
          <w:t xml:space="preserve"> - PRM Route from Start to Waypoint 2</w:t>
        </w:r>
      </w:ins>
    </w:p>
    <w:p w14:paraId="1B4667A3" w14:textId="056B2EF0" w:rsidR="004A1CAF" w:rsidRPr="00123DCA" w:rsidRDefault="002C7B1A">
      <w:pPr>
        <w:keepNext/>
        <w:jc w:val="center"/>
        <w:rPr>
          <w:ins w:id="723" w:author="Reza Rajan" w:date="2020-03-28T21:36:00Z"/>
          <w:rFonts w:asciiTheme="minorHAnsi" w:hAnsiTheme="minorHAnsi" w:cstheme="minorHAnsi"/>
          <w:rPrChange w:id="724" w:author="Reza Rajan" w:date="2020-03-29T05:45:00Z">
            <w:rPr>
              <w:ins w:id="725" w:author="Reza Rajan" w:date="2020-03-28T21:36:00Z"/>
            </w:rPr>
          </w:rPrChange>
        </w:rPr>
        <w:pPrChange w:id="726" w:author="Reza Rajan" w:date="2020-03-28T22:01:00Z">
          <w:pPr>
            <w:jc w:val="both"/>
          </w:pPr>
        </w:pPrChange>
      </w:pPr>
      <w:ins w:id="727" w:author="Reza Rajan" w:date="2020-03-29T02:47:00Z">
        <w:r w:rsidRPr="00123DCA">
          <w:rPr>
            <w:rFonts w:asciiTheme="minorHAnsi" w:hAnsiTheme="minorHAnsi" w:cstheme="minorHAnsi"/>
            <w:noProof/>
            <w:rPrChange w:id="728" w:author="Reza Rajan" w:date="2020-03-29T05:45:00Z">
              <w:rPr>
                <w:noProof/>
              </w:rPr>
            </w:rPrChange>
          </w:rPr>
          <w:drawing>
            <wp:inline distT="0" distB="0" distL="0" distR="0" wp14:anchorId="7BF45160" wp14:editId="145CD3FF">
              <wp:extent cx="2747010" cy="1802765"/>
              <wp:effectExtent l="0" t="0" r="0" b="0"/>
              <wp:docPr id="16" name="Picture 16"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M_Path_S-3.png"/>
                      <pic:cNvPicPr/>
                    </pic:nvPicPr>
                    <pic:blipFill>
                      <a:blip r:embed="rId17">
                        <a:extLst>
                          <a:ext uri="{28A0092B-C50C-407E-A947-70E740481C1C}">
                            <a14:useLocalDpi xmlns:a14="http://schemas.microsoft.com/office/drawing/2010/main" val="0"/>
                          </a:ext>
                        </a:extLst>
                      </a:blip>
                      <a:stretch>
                        <a:fillRect/>
                      </a:stretch>
                    </pic:blipFill>
                    <pic:spPr>
                      <a:xfrm>
                        <a:off x="0" y="0"/>
                        <a:ext cx="2747010" cy="1802765"/>
                      </a:xfrm>
                      <a:prstGeom prst="rect">
                        <a:avLst/>
                      </a:prstGeom>
                    </pic:spPr>
                  </pic:pic>
                </a:graphicData>
              </a:graphic>
            </wp:inline>
          </w:drawing>
        </w:r>
      </w:ins>
    </w:p>
    <w:p w14:paraId="531F7887" w14:textId="13C5E4B0" w:rsidR="00C232C8" w:rsidRPr="00E762CF" w:rsidRDefault="004A1CAF">
      <w:pPr>
        <w:pStyle w:val="Caption"/>
        <w:jc w:val="center"/>
        <w:rPr>
          <w:ins w:id="729" w:author="Reza Rajan" w:date="2020-03-28T21:22:00Z"/>
          <w:rFonts w:asciiTheme="minorHAnsi" w:hAnsiTheme="minorHAnsi" w:cstheme="minorHAnsi"/>
          <w:sz w:val="23"/>
          <w:szCs w:val="23"/>
        </w:rPr>
        <w:pPrChange w:id="730" w:author="Reza Rajan" w:date="2020-03-28T21:36:00Z">
          <w:pPr>
            <w:jc w:val="both"/>
          </w:pPr>
        </w:pPrChange>
      </w:pPr>
      <w:ins w:id="731" w:author="Reza Rajan" w:date="2020-03-28T21:36:00Z">
        <w:r w:rsidRPr="00123DCA">
          <w:rPr>
            <w:rFonts w:asciiTheme="minorHAnsi" w:hAnsiTheme="minorHAnsi" w:cstheme="minorHAnsi"/>
            <w:rPrChange w:id="732" w:author="Reza Rajan" w:date="2020-03-29T05:45:00Z">
              <w:rPr/>
            </w:rPrChange>
          </w:rPr>
          <w:t xml:space="preserve">Figure </w:t>
        </w:r>
        <w:r w:rsidRPr="00123DCA">
          <w:rPr>
            <w:rFonts w:asciiTheme="minorHAnsi" w:hAnsiTheme="minorHAnsi" w:cstheme="minorHAnsi"/>
            <w:rPrChange w:id="733" w:author="Reza Rajan" w:date="2020-03-29T05:45:00Z">
              <w:rPr/>
            </w:rPrChange>
          </w:rPr>
          <w:fldChar w:fldCharType="begin"/>
        </w:r>
        <w:r w:rsidRPr="00123DCA">
          <w:rPr>
            <w:rFonts w:asciiTheme="minorHAnsi" w:hAnsiTheme="minorHAnsi" w:cstheme="minorHAnsi"/>
            <w:rPrChange w:id="734" w:author="Reza Rajan" w:date="2020-03-29T05:45:00Z">
              <w:rPr/>
            </w:rPrChange>
          </w:rPr>
          <w:instrText xml:space="preserve"> SEQ Figure \* ARABIC </w:instrText>
        </w:r>
      </w:ins>
      <w:r w:rsidRPr="00123DCA">
        <w:rPr>
          <w:rFonts w:asciiTheme="minorHAnsi" w:hAnsiTheme="minorHAnsi" w:cstheme="minorHAnsi"/>
          <w:rPrChange w:id="735" w:author="Reza Rajan" w:date="2020-03-29T05:45:00Z">
            <w:rPr/>
          </w:rPrChange>
        </w:rPr>
        <w:fldChar w:fldCharType="separate"/>
      </w:r>
      <w:ins w:id="736" w:author="Reza Rajan" w:date="2020-03-29T05:46:00Z">
        <w:r w:rsidR="00381AE8">
          <w:rPr>
            <w:rFonts w:asciiTheme="minorHAnsi" w:hAnsiTheme="minorHAnsi" w:cstheme="minorHAnsi"/>
            <w:noProof/>
          </w:rPr>
          <w:t>6</w:t>
        </w:r>
      </w:ins>
      <w:ins w:id="737" w:author="Reza Rajan" w:date="2020-03-28T21:36:00Z">
        <w:r w:rsidRPr="00123DCA">
          <w:rPr>
            <w:rFonts w:asciiTheme="minorHAnsi" w:hAnsiTheme="minorHAnsi" w:cstheme="minorHAnsi"/>
            <w:rPrChange w:id="738" w:author="Reza Rajan" w:date="2020-03-29T05:45:00Z">
              <w:rPr/>
            </w:rPrChange>
          </w:rPr>
          <w:fldChar w:fldCharType="end"/>
        </w:r>
        <w:r w:rsidRPr="00123DCA">
          <w:rPr>
            <w:rFonts w:asciiTheme="minorHAnsi" w:hAnsiTheme="minorHAnsi" w:cstheme="minorHAnsi"/>
            <w:lang w:val="en-US"/>
            <w:rPrChange w:id="739" w:author="Reza Rajan" w:date="2020-03-29T05:45:00Z">
              <w:rPr>
                <w:lang w:val="en-US"/>
              </w:rPr>
            </w:rPrChange>
          </w:rPr>
          <w:t xml:space="preserve"> - PRM Route from Start to Waypoint 3</w:t>
        </w:r>
      </w:ins>
    </w:p>
    <w:p w14:paraId="597EB2EF" w14:textId="3E1F4ADA" w:rsidR="004A1CAF" w:rsidRPr="00123DCA" w:rsidRDefault="002C7B1A">
      <w:pPr>
        <w:keepNext/>
        <w:jc w:val="center"/>
        <w:rPr>
          <w:ins w:id="740" w:author="Reza Rajan" w:date="2020-03-28T21:36:00Z"/>
          <w:rFonts w:asciiTheme="minorHAnsi" w:hAnsiTheme="minorHAnsi" w:cstheme="minorHAnsi"/>
          <w:rPrChange w:id="741" w:author="Reza Rajan" w:date="2020-03-29T05:45:00Z">
            <w:rPr>
              <w:ins w:id="742" w:author="Reza Rajan" w:date="2020-03-28T21:36:00Z"/>
            </w:rPr>
          </w:rPrChange>
        </w:rPr>
        <w:pPrChange w:id="743" w:author="Reza Rajan" w:date="2020-03-28T22:01:00Z">
          <w:pPr>
            <w:jc w:val="both"/>
          </w:pPr>
        </w:pPrChange>
      </w:pPr>
      <w:ins w:id="744" w:author="Reza Rajan" w:date="2020-03-29T02:47:00Z">
        <w:r w:rsidRPr="00123DCA">
          <w:rPr>
            <w:rFonts w:asciiTheme="minorHAnsi" w:hAnsiTheme="minorHAnsi" w:cstheme="minorHAnsi"/>
            <w:noProof/>
            <w:rPrChange w:id="745" w:author="Reza Rajan" w:date="2020-03-29T05:45:00Z">
              <w:rPr>
                <w:noProof/>
              </w:rPr>
            </w:rPrChange>
          </w:rPr>
          <w:drawing>
            <wp:inline distT="0" distB="0" distL="0" distR="0" wp14:anchorId="5187610A" wp14:editId="55B0BE86">
              <wp:extent cx="2747010" cy="1802765"/>
              <wp:effectExtent l="0" t="0" r="0" b="0"/>
              <wp:docPr id="17" name="Picture 17"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M_Path_S-4.png"/>
                      <pic:cNvPicPr/>
                    </pic:nvPicPr>
                    <pic:blipFill>
                      <a:blip r:embed="rId18">
                        <a:extLst>
                          <a:ext uri="{28A0092B-C50C-407E-A947-70E740481C1C}">
                            <a14:useLocalDpi xmlns:a14="http://schemas.microsoft.com/office/drawing/2010/main" val="0"/>
                          </a:ext>
                        </a:extLst>
                      </a:blip>
                      <a:stretch>
                        <a:fillRect/>
                      </a:stretch>
                    </pic:blipFill>
                    <pic:spPr>
                      <a:xfrm>
                        <a:off x="0" y="0"/>
                        <a:ext cx="2747010" cy="1802765"/>
                      </a:xfrm>
                      <a:prstGeom prst="rect">
                        <a:avLst/>
                      </a:prstGeom>
                    </pic:spPr>
                  </pic:pic>
                </a:graphicData>
              </a:graphic>
            </wp:inline>
          </w:drawing>
        </w:r>
      </w:ins>
    </w:p>
    <w:p w14:paraId="05D5C83B" w14:textId="1046FFA9" w:rsidR="00FD0FA7" w:rsidRPr="00123DCA" w:rsidRDefault="004A1CAF">
      <w:pPr>
        <w:pStyle w:val="Caption"/>
        <w:jc w:val="center"/>
        <w:rPr>
          <w:ins w:id="746" w:author="Reza Rajan" w:date="2020-03-28T21:48:00Z"/>
          <w:rFonts w:asciiTheme="minorHAnsi" w:hAnsiTheme="minorHAnsi" w:cstheme="minorHAnsi"/>
          <w:lang w:val="en-US"/>
          <w:rPrChange w:id="747" w:author="Reza Rajan" w:date="2020-03-29T05:45:00Z">
            <w:rPr>
              <w:ins w:id="748" w:author="Reza Rajan" w:date="2020-03-28T21:48:00Z"/>
              <w:lang w:val="en-US"/>
            </w:rPr>
          </w:rPrChange>
        </w:rPr>
        <w:pPrChange w:id="749" w:author="Reza Rajan" w:date="2020-03-28T21:56:00Z">
          <w:pPr/>
        </w:pPrChange>
      </w:pPr>
      <w:bookmarkStart w:id="750" w:name="_Ref36324638"/>
      <w:ins w:id="751" w:author="Reza Rajan" w:date="2020-03-28T21:36:00Z">
        <w:r w:rsidRPr="00123DCA">
          <w:rPr>
            <w:rFonts w:asciiTheme="minorHAnsi" w:hAnsiTheme="minorHAnsi" w:cstheme="minorHAnsi"/>
            <w:rPrChange w:id="752" w:author="Reza Rajan" w:date="2020-03-29T05:45:00Z">
              <w:rPr/>
            </w:rPrChange>
          </w:rPr>
          <w:t xml:space="preserve">Figure </w:t>
        </w:r>
        <w:r w:rsidRPr="00123DCA">
          <w:rPr>
            <w:rFonts w:asciiTheme="minorHAnsi" w:hAnsiTheme="minorHAnsi" w:cstheme="minorHAnsi"/>
            <w:rPrChange w:id="753" w:author="Reza Rajan" w:date="2020-03-29T05:45:00Z">
              <w:rPr/>
            </w:rPrChange>
          </w:rPr>
          <w:fldChar w:fldCharType="begin"/>
        </w:r>
        <w:r w:rsidRPr="00123DCA">
          <w:rPr>
            <w:rFonts w:asciiTheme="minorHAnsi" w:hAnsiTheme="minorHAnsi" w:cstheme="minorHAnsi"/>
            <w:rPrChange w:id="754" w:author="Reza Rajan" w:date="2020-03-29T05:45:00Z">
              <w:rPr/>
            </w:rPrChange>
          </w:rPr>
          <w:instrText xml:space="preserve"> SEQ Figure \* ARABIC </w:instrText>
        </w:r>
      </w:ins>
      <w:r w:rsidRPr="00123DCA">
        <w:rPr>
          <w:rFonts w:asciiTheme="minorHAnsi" w:hAnsiTheme="minorHAnsi" w:cstheme="minorHAnsi"/>
          <w:rPrChange w:id="755" w:author="Reza Rajan" w:date="2020-03-29T05:45:00Z">
            <w:rPr/>
          </w:rPrChange>
        </w:rPr>
        <w:fldChar w:fldCharType="separate"/>
      </w:r>
      <w:ins w:id="756" w:author="Reza Rajan" w:date="2020-03-29T05:46:00Z">
        <w:r w:rsidR="00381AE8">
          <w:rPr>
            <w:rFonts w:asciiTheme="minorHAnsi" w:hAnsiTheme="minorHAnsi" w:cstheme="minorHAnsi"/>
            <w:noProof/>
          </w:rPr>
          <w:t>7</w:t>
        </w:r>
      </w:ins>
      <w:ins w:id="757" w:author="Reza Rajan" w:date="2020-03-28T21:36:00Z">
        <w:r w:rsidRPr="00123DCA">
          <w:rPr>
            <w:rFonts w:asciiTheme="minorHAnsi" w:hAnsiTheme="minorHAnsi" w:cstheme="minorHAnsi"/>
            <w:rPrChange w:id="758" w:author="Reza Rajan" w:date="2020-03-29T05:45:00Z">
              <w:rPr/>
            </w:rPrChange>
          </w:rPr>
          <w:fldChar w:fldCharType="end"/>
        </w:r>
        <w:bookmarkEnd w:id="750"/>
        <w:r w:rsidRPr="00123DCA">
          <w:rPr>
            <w:rFonts w:asciiTheme="minorHAnsi" w:hAnsiTheme="minorHAnsi" w:cstheme="minorHAnsi"/>
            <w:lang w:val="en-US"/>
            <w:rPrChange w:id="759" w:author="Reza Rajan" w:date="2020-03-29T05:45:00Z">
              <w:rPr>
                <w:lang w:val="en-US"/>
              </w:rPr>
            </w:rPrChange>
          </w:rPr>
          <w:t xml:space="preserve"> - PRM Route from Start to Waypoint 4</w:t>
        </w:r>
      </w:ins>
    </w:p>
    <w:p w14:paraId="47797560" w14:textId="23E99B7B" w:rsidR="00FD0FA7" w:rsidRPr="00123DCA" w:rsidRDefault="00DD4B41">
      <w:pPr>
        <w:jc w:val="both"/>
        <w:rPr>
          <w:ins w:id="760" w:author="Reza Rajan" w:date="2020-03-29T01:00:00Z"/>
          <w:rFonts w:asciiTheme="minorHAnsi" w:hAnsiTheme="minorHAnsi" w:cstheme="minorHAnsi"/>
          <w:sz w:val="23"/>
          <w:szCs w:val="23"/>
          <w:lang w:val="en-US"/>
        </w:rPr>
      </w:pPr>
      <w:ins w:id="761" w:author="Reza Rajan" w:date="2020-03-28T21:50:00Z">
        <w:r w:rsidRPr="00123DCA">
          <w:rPr>
            <w:rFonts w:asciiTheme="minorHAnsi" w:hAnsiTheme="minorHAnsi" w:cstheme="minorHAnsi"/>
            <w:sz w:val="23"/>
            <w:szCs w:val="23"/>
            <w:lang w:val="en-US"/>
            <w:rPrChange w:id="762" w:author="Reza Rajan" w:date="2020-03-29T05:45:00Z">
              <w:rPr>
                <w:lang w:val="en-US"/>
              </w:rPr>
            </w:rPrChange>
          </w:rPr>
          <w:fldChar w:fldCharType="begin"/>
        </w:r>
        <w:r w:rsidRPr="00123DCA">
          <w:rPr>
            <w:rFonts w:asciiTheme="minorHAnsi" w:hAnsiTheme="minorHAnsi" w:cstheme="minorHAnsi"/>
            <w:sz w:val="23"/>
            <w:szCs w:val="23"/>
            <w:lang w:val="en-US"/>
            <w:rPrChange w:id="763" w:author="Reza Rajan" w:date="2020-03-29T05:45:00Z">
              <w:rPr>
                <w:lang w:val="en-US"/>
              </w:rPr>
            </w:rPrChange>
          </w:rPr>
          <w:instrText xml:space="preserve"> REF _Ref36324646 \h </w:instrText>
        </w:r>
      </w:ins>
      <w:r w:rsidRPr="00123DCA">
        <w:rPr>
          <w:rFonts w:asciiTheme="minorHAnsi" w:hAnsiTheme="minorHAnsi" w:cstheme="minorHAnsi"/>
          <w:sz w:val="23"/>
          <w:szCs w:val="23"/>
          <w:lang w:val="en-US"/>
          <w:rPrChange w:id="764" w:author="Reza Rajan" w:date="2020-03-29T05:45:00Z">
            <w:rPr>
              <w:lang w:val="en-US"/>
            </w:rPr>
          </w:rPrChange>
        </w:rPr>
        <w:instrText xml:space="preserve"> \* MERGEFORMAT </w:instrText>
      </w:r>
      <w:r w:rsidRPr="00123DCA">
        <w:rPr>
          <w:rFonts w:asciiTheme="minorHAnsi" w:hAnsiTheme="minorHAnsi" w:cstheme="minorHAnsi"/>
          <w:sz w:val="23"/>
          <w:szCs w:val="23"/>
          <w:lang w:val="en-US"/>
          <w:rPrChange w:id="765" w:author="Reza Rajan" w:date="2020-03-29T05:45:00Z">
            <w:rPr>
              <w:rFonts w:asciiTheme="minorHAnsi" w:hAnsiTheme="minorHAnsi" w:cstheme="minorHAnsi"/>
              <w:sz w:val="23"/>
              <w:szCs w:val="23"/>
              <w:lang w:val="en-US"/>
            </w:rPr>
          </w:rPrChange>
        </w:rPr>
      </w:r>
      <w:r w:rsidRPr="00123DCA">
        <w:rPr>
          <w:rFonts w:asciiTheme="minorHAnsi" w:hAnsiTheme="minorHAnsi" w:cstheme="minorHAnsi"/>
          <w:sz w:val="23"/>
          <w:szCs w:val="23"/>
          <w:lang w:val="en-US"/>
          <w:rPrChange w:id="766" w:author="Reza Rajan" w:date="2020-03-29T05:45:00Z">
            <w:rPr>
              <w:lang w:val="en-US"/>
            </w:rPr>
          </w:rPrChange>
        </w:rPr>
        <w:fldChar w:fldCharType="separate"/>
      </w:r>
      <w:ins w:id="767" w:author="Reza Rajan" w:date="2020-03-29T05:46:00Z">
        <w:r w:rsidR="00381AE8" w:rsidRPr="00381AE8">
          <w:rPr>
            <w:rFonts w:asciiTheme="minorHAnsi" w:hAnsiTheme="minorHAnsi" w:cstheme="minorHAnsi"/>
            <w:sz w:val="23"/>
            <w:szCs w:val="23"/>
            <w:rPrChange w:id="768" w:author="Reza Rajan" w:date="2020-03-29T05:46:00Z">
              <w:rPr>
                <w:i/>
                <w:iCs/>
              </w:rPr>
            </w:rPrChange>
          </w:rPr>
          <w:t xml:space="preserve">Figure </w:t>
        </w:r>
        <w:r w:rsidR="00381AE8" w:rsidRPr="00381AE8">
          <w:rPr>
            <w:rFonts w:asciiTheme="minorHAnsi" w:hAnsiTheme="minorHAnsi" w:cstheme="minorHAnsi"/>
            <w:noProof/>
            <w:sz w:val="23"/>
            <w:szCs w:val="23"/>
            <w:rPrChange w:id="769" w:author="Reza Rajan" w:date="2020-03-29T05:46:00Z">
              <w:rPr>
                <w:rFonts w:asciiTheme="minorHAnsi" w:hAnsiTheme="minorHAnsi" w:cstheme="minorHAnsi"/>
                <w:noProof/>
              </w:rPr>
            </w:rPrChange>
          </w:rPr>
          <w:t>3</w:t>
        </w:r>
      </w:ins>
      <w:ins w:id="770" w:author="Reza Rajan" w:date="2020-03-28T21:50:00Z">
        <w:r w:rsidRPr="00123DCA">
          <w:rPr>
            <w:rFonts w:asciiTheme="minorHAnsi" w:hAnsiTheme="minorHAnsi" w:cstheme="minorHAnsi"/>
            <w:sz w:val="23"/>
            <w:szCs w:val="23"/>
            <w:lang w:val="en-US"/>
            <w:rPrChange w:id="771" w:author="Reza Rajan" w:date="2020-03-29T05:45:00Z">
              <w:rPr>
                <w:lang w:val="en-US"/>
              </w:rPr>
            </w:rPrChange>
          </w:rPr>
          <w:fldChar w:fldCharType="end"/>
        </w:r>
        <w:r w:rsidRPr="00123DCA">
          <w:rPr>
            <w:rFonts w:asciiTheme="minorHAnsi" w:hAnsiTheme="minorHAnsi" w:cstheme="minorHAnsi"/>
            <w:sz w:val="23"/>
            <w:szCs w:val="23"/>
            <w:lang w:val="en-US"/>
            <w:rPrChange w:id="772" w:author="Reza Rajan" w:date="2020-03-29T05:45:00Z">
              <w:rPr>
                <w:lang w:val="en-US"/>
              </w:rPr>
            </w:rPrChange>
          </w:rPr>
          <w:t xml:space="preserve"> </w:t>
        </w:r>
      </w:ins>
      <w:ins w:id="773" w:author="Reza Rajan" w:date="2020-03-28T21:48:00Z">
        <w:r w:rsidR="00E00787" w:rsidRPr="00123DCA">
          <w:rPr>
            <w:rFonts w:asciiTheme="minorHAnsi" w:hAnsiTheme="minorHAnsi" w:cstheme="minorHAnsi"/>
            <w:sz w:val="23"/>
            <w:szCs w:val="23"/>
            <w:lang w:val="en-US"/>
            <w:rPrChange w:id="774" w:author="Reza Rajan" w:date="2020-03-29T05:45:00Z">
              <w:rPr>
                <w:lang w:val="en-US"/>
              </w:rPr>
            </w:rPrChange>
          </w:rPr>
          <w:t xml:space="preserve">shows </w:t>
        </w:r>
      </w:ins>
      <w:ins w:id="775" w:author="Reza Rajan" w:date="2020-03-28T21:49:00Z">
        <w:r w:rsidR="00E00787" w:rsidRPr="00123DCA">
          <w:rPr>
            <w:rFonts w:asciiTheme="minorHAnsi" w:hAnsiTheme="minorHAnsi" w:cstheme="minorHAnsi"/>
            <w:sz w:val="23"/>
            <w:szCs w:val="23"/>
            <w:lang w:val="en-US"/>
            <w:rPrChange w:id="776" w:author="Reza Rajan" w:date="2020-03-29T05:45:00Z">
              <w:rPr>
                <w:lang w:val="en-US"/>
              </w:rPr>
            </w:rPrChange>
          </w:rPr>
          <w:t xml:space="preserve">that even without considering the entire map, the paths between </w:t>
        </w:r>
        <w:r w:rsidR="00F620DD" w:rsidRPr="00123DCA">
          <w:rPr>
            <w:rFonts w:asciiTheme="minorHAnsi" w:hAnsiTheme="minorHAnsi" w:cstheme="minorHAnsi"/>
            <w:sz w:val="23"/>
            <w:szCs w:val="23"/>
            <w:lang w:val="en-US"/>
            <w:rPrChange w:id="777" w:author="Reza Rajan" w:date="2020-03-29T05:45:00Z">
              <w:rPr>
                <w:lang w:val="en-US"/>
              </w:rPr>
            </w:rPrChange>
          </w:rPr>
          <w:t xml:space="preserve">nodes are sufficient to represent </w:t>
        </w:r>
      </w:ins>
      <w:ins w:id="778" w:author="Reza Rajan" w:date="2020-03-29T00:59:00Z">
        <w:r w:rsidR="00463BFB" w:rsidRPr="00123DCA">
          <w:rPr>
            <w:rFonts w:asciiTheme="minorHAnsi" w:hAnsiTheme="minorHAnsi" w:cstheme="minorHAnsi"/>
            <w:sz w:val="23"/>
            <w:szCs w:val="23"/>
            <w:lang w:val="en-US"/>
          </w:rPr>
          <w:t xml:space="preserve">most </w:t>
        </w:r>
      </w:ins>
      <w:ins w:id="779" w:author="Reza Rajan" w:date="2020-03-28T21:49:00Z">
        <w:r w:rsidR="00F620DD" w:rsidRPr="00123DCA">
          <w:rPr>
            <w:rFonts w:asciiTheme="minorHAnsi" w:hAnsiTheme="minorHAnsi" w:cstheme="minorHAnsi"/>
            <w:sz w:val="23"/>
            <w:szCs w:val="23"/>
            <w:lang w:val="en-US"/>
            <w:rPrChange w:id="780" w:author="Reza Rajan" w:date="2020-03-29T05:45:00Z">
              <w:rPr>
                <w:lang w:val="en-US"/>
              </w:rPr>
            </w:rPrChange>
          </w:rPr>
          <w:t xml:space="preserve">traversable paths. </w:t>
        </w:r>
      </w:ins>
      <w:ins w:id="781" w:author="Reza Rajan" w:date="2020-03-28T21:53:00Z">
        <w:r w:rsidR="00DF55F4" w:rsidRPr="00123DCA">
          <w:rPr>
            <w:rFonts w:asciiTheme="minorHAnsi" w:hAnsiTheme="minorHAnsi" w:cstheme="minorHAnsi"/>
            <w:sz w:val="23"/>
            <w:szCs w:val="23"/>
            <w:lang w:val="en-US"/>
          </w:rPr>
          <w:t>Note that the number of connected nodes i</w:t>
        </w:r>
      </w:ins>
      <w:ins w:id="782" w:author="Reza Rajan" w:date="2020-03-28T21:54:00Z">
        <w:r w:rsidR="00DF55F4" w:rsidRPr="00123DCA">
          <w:rPr>
            <w:rFonts w:asciiTheme="minorHAnsi" w:hAnsiTheme="minorHAnsi" w:cstheme="minorHAnsi"/>
            <w:sz w:val="23"/>
            <w:szCs w:val="23"/>
            <w:lang w:val="en-US"/>
          </w:rPr>
          <w:t xml:space="preserve">s high, since the method of finding connected nodes follows that outlined in </w:t>
        </w:r>
        <w:r w:rsidR="00610AE2" w:rsidRPr="00E762CF">
          <w:rPr>
            <w:rFonts w:asciiTheme="minorHAnsi" w:hAnsiTheme="minorHAnsi" w:cstheme="minorHAnsi"/>
            <w:sz w:val="23"/>
            <w:szCs w:val="23"/>
            <w:lang w:val="en-US"/>
          </w:rPr>
          <w:fldChar w:fldCharType="begin"/>
        </w:r>
        <w:r w:rsidR="00610AE2" w:rsidRPr="00123DCA">
          <w:rPr>
            <w:rFonts w:asciiTheme="minorHAnsi" w:hAnsiTheme="minorHAnsi" w:cstheme="minorHAnsi"/>
            <w:sz w:val="23"/>
            <w:szCs w:val="23"/>
            <w:lang w:val="en-US"/>
          </w:rPr>
          <w:instrText xml:space="preserve"> REF _Ref36324911 \h </w:instrText>
        </w:r>
      </w:ins>
      <w:r w:rsidR="00DD155F" w:rsidRPr="00123DCA">
        <w:rPr>
          <w:rFonts w:asciiTheme="minorHAnsi" w:hAnsiTheme="minorHAnsi" w:cstheme="minorHAnsi"/>
          <w:sz w:val="23"/>
          <w:szCs w:val="23"/>
          <w:lang w:val="en-US"/>
        </w:rPr>
        <w:instrText xml:space="preserve"> \* MERGEFORMAT </w:instrText>
      </w:r>
      <w:r w:rsidR="00610AE2" w:rsidRPr="00123DCA">
        <w:rPr>
          <w:rFonts w:asciiTheme="minorHAnsi" w:hAnsiTheme="minorHAnsi" w:cstheme="minorHAnsi"/>
          <w:sz w:val="23"/>
          <w:szCs w:val="23"/>
          <w:lang w:val="en-US"/>
          <w:rPrChange w:id="783" w:author="Reza Rajan" w:date="2020-03-29T05:45:00Z">
            <w:rPr>
              <w:rFonts w:asciiTheme="minorHAnsi" w:hAnsiTheme="minorHAnsi" w:cstheme="minorHAnsi"/>
              <w:sz w:val="23"/>
              <w:szCs w:val="23"/>
              <w:lang w:val="en-US"/>
            </w:rPr>
          </w:rPrChange>
        </w:rPr>
      </w:r>
      <w:r w:rsidR="00610AE2" w:rsidRPr="00123DCA">
        <w:rPr>
          <w:rFonts w:asciiTheme="minorHAnsi" w:hAnsiTheme="minorHAnsi" w:cstheme="minorHAnsi"/>
          <w:sz w:val="23"/>
          <w:szCs w:val="23"/>
          <w:lang w:val="en-US"/>
          <w:rPrChange w:id="784" w:author="Reza Rajan" w:date="2020-03-29T05:45:00Z">
            <w:rPr>
              <w:rFonts w:asciiTheme="minorHAnsi" w:hAnsiTheme="minorHAnsi" w:cstheme="minorHAnsi"/>
              <w:sz w:val="23"/>
              <w:szCs w:val="23"/>
              <w:lang w:val="en-US"/>
            </w:rPr>
          </w:rPrChange>
        </w:rPr>
        <w:fldChar w:fldCharType="separate"/>
      </w:r>
      <w:ins w:id="785" w:author="Reza Rajan" w:date="2020-03-29T05:46:00Z">
        <w:r w:rsidR="00381AE8" w:rsidRPr="00381AE8">
          <w:rPr>
            <w:rFonts w:asciiTheme="minorHAnsi" w:hAnsiTheme="minorHAnsi" w:cstheme="minorHAnsi"/>
            <w:sz w:val="23"/>
            <w:szCs w:val="23"/>
            <w:rPrChange w:id="786" w:author="Reza Rajan" w:date="2020-03-29T05:46:00Z">
              <w:rPr/>
            </w:rPrChange>
          </w:rPr>
          <w:t>Nearest Neighbours</w:t>
        </w:r>
      </w:ins>
      <w:ins w:id="787" w:author="Reza Rajan" w:date="2020-03-28T21:54:00Z">
        <w:r w:rsidR="00610AE2" w:rsidRPr="00123DCA">
          <w:rPr>
            <w:rFonts w:asciiTheme="minorHAnsi" w:hAnsiTheme="minorHAnsi" w:cstheme="minorHAnsi"/>
            <w:sz w:val="23"/>
            <w:szCs w:val="23"/>
            <w:lang w:val="en-US"/>
            <w:rPrChange w:id="788" w:author="Reza Rajan" w:date="2020-03-29T05:45:00Z">
              <w:rPr>
                <w:rFonts w:asciiTheme="minorHAnsi" w:hAnsiTheme="minorHAnsi" w:cstheme="minorHAnsi"/>
                <w:sz w:val="23"/>
                <w:szCs w:val="23"/>
                <w:lang w:val="en-US"/>
              </w:rPr>
            </w:rPrChange>
          </w:rPr>
          <w:fldChar w:fldCharType="end"/>
        </w:r>
      </w:ins>
      <w:ins w:id="789" w:author="Reza Rajan" w:date="2020-03-28T21:55:00Z">
        <w:r w:rsidR="00610AE2" w:rsidRPr="00123DCA">
          <w:rPr>
            <w:rFonts w:asciiTheme="minorHAnsi" w:hAnsiTheme="minorHAnsi" w:cstheme="minorHAnsi"/>
            <w:sz w:val="23"/>
            <w:szCs w:val="23"/>
            <w:lang w:val="en-US"/>
          </w:rPr>
          <w:t xml:space="preserve"> - </w:t>
        </w:r>
        <w:r w:rsidR="00DD155F" w:rsidRPr="00E762CF">
          <w:rPr>
            <w:rFonts w:asciiTheme="minorHAnsi" w:hAnsiTheme="minorHAnsi" w:cstheme="minorHAnsi"/>
            <w:sz w:val="23"/>
            <w:szCs w:val="23"/>
            <w:lang w:val="en-US"/>
          </w:rPr>
          <w:fldChar w:fldCharType="begin"/>
        </w:r>
        <w:r w:rsidR="00DD155F" w:rsidRPr="00123DCA">
          <w:rPr>
            <w:rFonts w:asciiTheme="minorHAnsi" w:hAnsiTheme="minorHAnsi" w:cstheme="minorHAnsi"/>
            <w:sz w:val="23"/>
            <w:szCs w:val="23"/>
            <w:lang w:val="en-US"/>
          </w:rPr>
          <w:instrText xml:space="preserve"> REF _Ref36324958 \r \h </w:instrText>
        </w:r>
      </w:ins>
      <w:r w:rsidR="00DD155F" w:rsidRPr="00123DCA">
        <w:rPr>
          <w:rFonts w:asciiTheme="minorHAnsi" w:hAnsiTheme="minorHAnsi" w:cstheme="minorHAnsi"/>
          <w:sz w:val="23"/>
          <w:szCs w:val="23"/>
          <w:lang w:val="en-US"/>
        </w:rPr>
        <w:instrText xml:space="preserve"> \* MERGEFORMAT </w:instrText>
      </w:r>
      <w:r w:rsidR="00DD155F" w:rsidRPr="00123DCA">
        <w:rPr>
          <w:rFonts w:asciiTheme="minorHAnsi" w:hAnsiTheme="minorHAnsi" w:cstheme="minorHAnsi"/>
          <w:sz w:val="23"/>
          <w:szCs w:val="23"/>
          <w:lang w:val="en-US"/>
          <w:rPrChange w:id="790" w:author="Reza Rajan" w:date="2020-03-29T05:45:00Z">
            <w:rPr>
              <w:rFonts w:asciiTheme="minorHAnsi" w:hAnsiTheme="minorHAnsi" w:cstheme="minorHAnsi"/>
              <w:sz w:val="23"/>
              <w:szCs w:val="23"/>
              <w:lang w:val="en-US"/>
            </w:rPr>
          </w:rPrChange>
        </w:rPr>
      </w:r>
      <w:r w:rsidR="00DD155F" w:rsidRPr="00123DCA">
        <w:rPr>
          <w:rFonts w:asciiTheme="minorHAnsi" w:hAnsiTheme="minorHAnsi" w:cstheme="minorHAnsi"/>
          <w:sz w:val="23"/>
          <w:szCs w:val="23"/>
          <w:lang w:val="en-US"/>
          <w:rPrChange w:id="791" w:author="Reza Rajan" w:date="2020-03-29T05:45:00Z">
            <w:rPr>
              <w:rFonts w:asciiTheme="minorHAnsi" w:hAnsiTheme="minorHAnsi" w:cstheme="minorHAnsi"/>
              <w:sz w:val="23"/>
              <w:szCs w:val="23"/>
              <w:lang w:val="en-US"/>
            </w:rPr>
          </w:rPrChange>
        </w:rPr>
        <w:fldChar w:fldCharType="separate"/>
      </w:r>
      <w:ins w:id="792" w:author="Reza Rajan" w:date="2020-03-29T05:46:00Z">
        <w:r w:rsidR="00381AE8">
          <w:rPr>
            <w:rFonts w:asciiTheme="minorHAnsi" w:hAnsiTheme="minorHAnsi" w:cstheme="minorHAnsi"/>
            <w:sz w:val="23"/>
            <w:szCs w:val="23"/>
            <w:cs/>
            <w:lang w:val="en-US"/>
          </w:rPr>
          <w:t>‎</w:t>
        </w:r>
        <w:proofErr w:type="spellStart"/>
        <w:r w:rsidR="00381AE8">
          <w:rPr>
            <w:rFonts w:asciiTheme="minorHAnsi" w:hAnsiTheme="minorHAnsi" w:cstheme="minorHAnsi"/>
            <w:sz w:val="23"/>
            <w:szCs w:val="23"/>
            <w:lang w:val="en-US"/>
          </w:rPr>
          <w:t>i</w:t>
        </w:r>
      </w:ins>
      <w:proofErr w:type="spellEnd"/>
      <w:ins w:id="793" w:author="Reza Rajan" w:date="2020-03-28T21:55:00Z">
        <w:r w:rsidR="00DD155F" w:rsidRPr="00123DCA">
          <w:rPr>
            <w:rFonts w:asciiTheme="minorHAnsi" w:hAnsiTheme="minorHAnsi" w:cstheme="minorHAnsi"/>
            <w:sz w:val="23"/>
            <w:szCs w:val="23"/>
            <w:lang w:val="en-US"/>
            <w:rPrChange w:id="794" w:author="Reza Rajan" w:date="2020-03-29T05:45:00Z">
              <w:rPr>
                <w:rFonts w:asciiTheme="minorHAnsi" w:hAnsiTheme="minorHAnsi" w:cstheme="minorHAnsi"/>
                <w:sz w:val="23"/>
                <w:szCs w:val="23"/>
                <w:lang w:val="en-US"/>
              </w:rPr>
            </w:rPrChange>
          </w:rPr>
          <w:fldChar w:fldCharType="end"/>
        </w:r>
        <w:r w:rsidR="00610AE2" w:rsidRPr="00123DCA">
          <w:rPr>
            <w:rFonts w:asciiTheme="minorHAnsi" w:hAnsiTheme="minorHAnsi" w:cstheme="minorHAnsi"/>
            <w:sz w:val="23"/>
            <w:szCs w:val="23"/>
            <w:lang w:val="en-US"/>
          </w:rPr>
          <w:t xml:space="preserve">. </w:t>
        </w:r>
      </w:ins>
      <w:ins w:id="795" w:author="Reza Rajan" w:date="2020-03-28T21:49:00Z">
        <w:r w:rsidR="00F620DD" w:rsidRPr="00123DCA">
          <w:rPr>
            <w:rFonts w:asciiTheme="minorHAnsi" w:hAnsiTheme="minorHAnsi" w:cstheme="minorHAnsi"/>
            <w:sz w:val="23"/>
            <w:szCs w:val="23"/>
            <w:lang w:val="en-US"/>
            <w:rPrChange w:id="796" w:author="Reza Rajan" w:date="2020-03-29T05:45:00Z">
              <w:rPr>
                <w:lang w:val="en-US"/>
              </w:rPr>
            </w:rPrChange>
          </w:rPr>
          <w:t>The</w:t>
        </w:r>
      </w:ins>
      <w:ins w:id="797" w:author="Reza Rajan" w:date="2020-03-28T21:51:00Z">
        <w:r w:rsidR="004C0A0D" w:rsidRPr="00123DCA">
          <w:rPr>
            <w:rFonts w:asciiTheme="minorHAnsi" w:hAnsiTheme="minorHAnsi" w:cstheme="minorHAnsi"/>
            <w:sz w:val="23"/>
            <w:szCs w:val="23"/>
            <w:lang w:val="en-US"/>
          </w:rPr>
          <w:t xml:space="preserve"> A Star algorithm is used </w:t>
        </w:r>
      </w:ins>
      <w:ins w:id="798" w:author="Reza Rajan" w:date="2020-03-28T21:52:00Z">
        <w:r w:rsidR="004C0A0D" w:rsidRPr="00123DCA">
          <w:rPr>
            <w:rFonts w:asciiTheme="minorHAnsi" w:hAnsiTheme="minorHAnsi" w:cstheme="minorHAnsi"/>
            <w:sz w:val="23"/>
            <w:szCs w:val="23"/>
            <w:lang w:val="en-US"/>
          </w:rPr>
          <w:t>to generate</w:t>
        </w:r>
      </w:ins>
      <w:ins w:id="799" w:author="Reza Rajan" w:date="2020-03-28T21:49:00Z">
        <w:r w:rsidR="00F620DD" w:rsidRPr="00123DCA">
          <w:rPr>
            <w:rFonts w:asciiTheme="minorHAnsi" w:hAnsiTheme="minorHAnsi" w:cstheme="minorHAnsi"/>
            <w:sz w:val="23"/>
            <w:szCs w:val="23"/>
            <w:lang w:val="en-US"/>
            <w:rPrChange w:id="800" w:author="Reza Rajan" w:date="2020-03-29T05:45:00Z">
              <w:rPr>
                <w:lang w:val="en-US"/>
              </w:rPr>
            </w:rPrChange>
          </w:rPr>
          <w:t xml:space="preserve"> path</w:t>
        </w:r>
      </w:ins>
      <w:ins w:id="801" w:author="Reza Rajan" w:date="2020-03-28T21:51:00Z">
        <w:r w:rsidRPr="00123DCA">
          <w:rPr>
            <w:rFonts w:asciiTheme="minorHAnsi" w:hAnsiTheme="minorHAnsi" w:cstheme="minorHAnsi"/>
            <w:sz w:val="23"/>
            <w:szCs w:val="23"/>
            <w:lang w:val="en-US"/>
          </w:rPr>
          <w:t>s</w:t>
        </w:r>
      </w:ins>
      <w:ins w:id="802" w:author="Reza Rajan" w:date="2020-03-28T21:52:00Z">
        <w:r w:rsidR="000406E6" w:rsidRPr="00123DCA">
          <w:rPr>
            <w:rFonts w:asciiTheme="minorHAnsi" w:hAnsiTheme="minorHAnsi" w:cstheme="minorHAnsi"/>
            <w:sz w:val="23"/>
            <w:szCs w:val="23"/>
            <w:lang w:val="en-US"/>
          </w:rPr>
          <w:t xml:space="preserve"> </w:t>
        </w:r>
      </w:ins>
      <w:ins w:id="803" w:author="Reza Rajan" w:date="2020-03-28T21:50:00Z">
        <w:r w:rsidRPr="00123DCA">
          <w:rPr>
            <w:rFonts w:asciiTheme="minorHAnsi" w:hAnsiTheme="minorHAnsi" w:cstheme="minorHAnsi"/>
            <w:sz w:val="23"/>
            <w:szCs w:val="23"/>
            <w:lang w:val="en-US"/>
            <w:rPrChange w:id="804" w:author="Reza Rajan" w:date="2020-03-29T05:45:00Z">
              <w:rPr>
                <w:lang w:val="en-US"/>
              </w:rPr>
            </w:rPrChange>
          </w:rPr>
          <w:t xml:space="preserve">between </w:t>
        </w:r>
        <w:r w:rsidRPr="00123DCA">
          <w:rPr>
            <w:rFonts w:asciiTheme="minorHAnsi" w:hAnsiTheme="minorHAnsi" w:cstheme="minorHAnsi"/>
            <w:sz w:val="23"/>
            <w:szCs w:val="23"/>
            <w:lang w:val="en-US"/>
            <w:rPrChange w:id="805" w:author="Reza Rajan" w:date="2020-03-29T05:45:00Z">
              <w:rPr>
                <w:lang w:val="en-US"/>
              </w:rPr>
            </w:rPrChange>
          </w:rPr>
          <w:fldChar w:fldCharType="begin"/>
        </w:r>
        <w:r w:rsidRPr="00123DCA">
          <w:rPr>
            <w:rFonts w:asciiTheme="minorHAnsi" w:hAnsiTheme="minorHAnsi" w:cstheme="minorHAnsi"/>
            <w:sz w:val="23"/>
            <w:szCs w:val="23"/>
            <w:lang w:val="en-US"/>
            <w:rPrChange w:id="806" w:author="Reza Rajan" w:date="2020-03-29T05:45:00Z">
              <w:rPr>
                <w:lang w:val="en-US"/>
              </w:rPr>
            </w:rPrChange>
          </w:rPr>
          <w:instrText xml:space="preserve"> REF _Ref36324541 \h </w:instrText>
        </w:r>
      </w:ins>
      <w:r w:rsidRPr="00123DCA">
        <w:rPr>
          <w:rFonts w:asciiTheme="minorHAnsi" w:hAnsiTheme="minorHAnsi" w:cstheme="minorHAnsi"/>
          <w:sz w:val="23"/>
          <w:szCs w:val="23"/>
          <w:lang w:val="en-US"/>
          <w:rPrChange w:id="807" w:author="Reza Rajan" w:date="2020-03-29T05:45:00Z">
            <w:rPr>
              <w:lang w:val="en-US"/>
            </w:rPr>
          </w:rPrChange>
        </w:rPr>
        <w:instrText xml:space="preserve"> \* MERGEFORMAT </w:instrText>
      </w:r>
      <w:r w:rsidRPr="00123DCA">
        <w:rPr>
          <w:rFonts w:asciiTheme="minorHAnsi" w:hAnsiTheme="minorHAnsi" w:cstheme="minorHAnsi"/>
          <w:sz w:val="23"/>
          <w:szCs w:val="23"/>
          <w:lang w:val="en-US"/>
          <w:rPrChange w:id="808" w:author="Reza Rajan" w:date="2020-03-29T05:45:00Z">
            <w:rPr>
              <w:rFonts w:asciiTheme="minorHAnsi" w:hAnsiTheme="minorHAnsi" w:cstheme="minorHAnsi"/>
              <w:sz w:val="23"/>
              <w:szCs w:val="23"/>
              <w:lang w:val="en-US"/>
            </w:rPr>
          </w:rPrChange>
        </w:rPr>
      </w:r>
      <w:r w:rsidRPr="00123DCA">
        <w:rPr>
          <w:rFonts w:asciiTheme="minorHAnsi" w:hAnsiTheme="minorHAnsi" w:cstheme="minorHAnsi"/>
          <w:sz w:val="23"/>
          <w:szCs w:val="23"/>
          <w:lang w:val="en-US"/>
          <w:rPrChange w:id="809" w:author="Reza Rajan" w:date="2020-03-29T05:45:00Z">
            <w:rPr>
              <w:lang w:val="en-US"/>
            </w:rPr>
          </w:rPrChange>
        </w:rPr>
        <w:fldChar w:fldCharType="separate"/>
      </w:r>
      <w:ins w:id="810" w:author="Reza Rajan" w:date="2020-03-29T05:46:00Z">
        <w:r w:rsidR="00381AE8" w:rsidRPr="00381AE8">
          <w:rPr>
            <w:rFonts w:asciiTheme="minorHAnsi" w:hAnsiTheme="minorHAnsi" w:cstheme="minorHAnsi"/>
            <w:sz w:val="23"/>
            <w:szCs w:val="23"/>
            <w:rPrChange w:id="811" w:author="Reza Rajan" w:date="2020-03-29T05:46:00Z">
              <w:rPr>
                <w:i/>
                <w:iCs/>
              </w:rPr>
            </w:rPrChange>
          </w:rPr>
          <w:t xml:space="preserve">Figure </w:t>
        </w:r>
        <w:r w:rsidR="00381AE8" w:rsidRPr="00381AE8">
          <w:rPr>
            <w:rFonts w:asciiTheme="minorHAnsi" w:hAnsiTheme="minorHAnsi" w:cstheme="minorHAnsi"/>
            <w:noProof/>
            <w:sz w:val="23"/>
            <w:szCs w:val="23"/>
            <w:rPrChange w:id="812" w:author="Reza Rajan" w:date="2020-03-29T05:46:00Z">
              <w:rPr>
                <w:rFonts w:asciiTheme="minorHAnsi" w:hAnsiTheme="minorHAnsi" w:cstheme="minorHAnsi"/>
                <w:noProof/>
              </w:rPr>
            </w:rPrChange>
          </w:rPr>
          <w:t>4</w:t>
        </w:r>
      </w:ins>
      <w:ins w:id="813" w:author="Reza Rajan" w:date="2020-03-28T21:50:00Z">
        <w:r w:rsidRPr="00123DCA">
          <w:rPr>
            <w:rFonts w:asciiTheme="minorHAnsi" w:hAnsiTheme="minorHAnsi" w:cstheme="minorHAnsi"/>
            <w:sz w:val="23"/>
            <w:szCs w:val="23"/>
            <w:lang w:val="en-US"/>
            <w:rPrChange w:id="814" w:author="Reza Rajan" w:date="2020-03-29T05:45:00Z">
              <w:rPr>
                <w:lang w:val="en-US"/>
              </w:rPr>
            </w:rPrChange>
          </w:rPr>
          <w:fldChar w:fldCharType="end"/>
        </w:r>
      </w:ins>
      <w:ins w:id="815" w:author="Reza Rajan" w:date="2020-03-28T21:51:00Z">
        <w:r w:rsidRPr="00123DCA">
          <w:rPr>
            <w:rFonts w:asciiTheme="minorHAnsi" w:hAnsiTheme="minorHAnsi" w:cstheme="minorHAnsi"/>
            <w:sz w:val="23"/>
            <w:szCs w:val="23"/>
            <w:lang w:val="en-US"/>
          </w:rPr>
          <w:t xml:space="preserve"> to </w:t>
        </w:r>
      </w:ins>
      <w:ins w:id="816" w:author="Reza Rajan" w:date="2020-03-28T21:50:00Z">
        <w:r w:rsidRPr="00123DCA">
          <w:rPr>
            <w:rFonts w:asciiTheme="minorHAnsi" w:hAnsiTheme="minorHAnsi" w:cstheme="minorHAnsi"/>
            <w:sz w:val="23"/>
            <w:szCs w:val="23"/>
            <w:lang w:val="en-US"/>
            <w:rPrChange w:id="817" w:author="Reza Rajan" w:date="2020-03-29T05:45:00Z">
              <w:rPr>
                <w:lang w:val="en-US"/>
              </w:rPr>
            </w:rPrChange>
          </w:rPr>
          <w:fldChar w:fldCharType="begin"/>
        </w:r>
        <w:r w:rsidRPr="00123DCA">
          <w:rPr>
            <w:rFonts w:asciiTheme="minorHAnsi" w:hAnsiTheme="minorHAnsi" w:cstheme="minorHAnsi"/>
            <w:sz w:val="23"/>
            <w:szCs w:val="23"/>
            <w:lang w:val="en-US"/>
            <w:rPrChange w:id="818" w:author="Reza Rajan" w:date="2020-03-29T05:45:00Z">
              <w:rPr>
                <w:lang w:val="en-US"/>
              </w:rPr>
            </w:rPrChange>
          </w:rPr>
          <w:instrText xml:space="preserve"> REF _Ref36324638 \h </w:instrText>
        </w:r>
      </w:ins>
      <w:r w:rsidRPr="00123DCA">
        <w:rPr>
          <w:rFonts w:asciiTheme="minorHAnsi" w:hAnsiTheme="minorHAnsi" w:cstheme="minorHAnsi"/>
          <w:sz w:val="23"/>
          <w:szCs w:val="23"/>
          <w:lang w:val="en-US"/>
          <w:rPrChange w:id="819" w:author="Reza Rajan" w:date="2020-03-29T05:45:00Z">
            <w:rPr>
              <w:lang w:val="en-US"/>
            </w:rPr>
          </w:rPrChange>
        </w:rPr>
        <w:instrText xml:space="preserve"> \* MERGEFORMAT </w:instrText>
      </w:r>
      <w:r w:rsidRPr="00123DCA">
        <w:rPr>
          <w:rFonts w:asciiTheme="minorHAnsi" w:hAnsiTheme="minorHAnsi" w:cstheme="minorHAnsi"/>
          <w:sz w:val="23"/>
          <w:szCs w:val="23"/>
          <w:lang w:val="en-US"/>
          <w:rPrChange w:id="820" w:author="Reza Rajan" w:date="2020-03-29T05:45:00Z">
            <w:rPr>
              <w:rFonts w:asciiTheme="minorHAnsi" w:hAnsiTheme="minorHAnsi" w:cstheme="minorHAnsi"/>
              <w:sz w:val="23"/>
              <w:szCs w:val="23"/>
              <w:lang w:val="en-US"/>
            </w:rPr>
          </w:rPrChange>
        </w:rPr>
      </w:r>
      <w:r w:rsidRPr="00123DCA">
        <w:rPr>
          <w:rFonts w:asciiTheme="minorHAnsi" w:hAnsiTheme="minorHAnsi" w:cstheme="minorHAnsi"/>
          <w:sz w:val="23"/>
          <w:szCs w:val="23"/>
          <w:lang w:val="en-US"/>
          <w:rPrChange w:id="821" w:author="Reza Rajan" w:date="2020-03-29T05:45:00Z">
            <w:rPr>
              <w:lang w:val="en-US"/>
            </w:rPr>
          </w:rPrChange>
        </w:rPr>
        <w:fldChar w:fldCharType="separate"/>
      </w:r>
      <w:ins w:id="822" w:author="Reza Rajan" w:date="2020-03-29T05:46:00Z">
        <w:r w:rsidR="00381AE8" w:rsidRPr="00381AE8">
          <w:rPr>
            <w:rFonts w:asciiTheme="minorHAnsi" w:hAnsiTheme="minorHAnsi" w:cstheme="minorHAnsi"/>
            <w:sz w:val="23"/>
            <w:szCs w:val="23"/>
            <w:rPrChange w:id="823" w:author="Reza Rajan" w:date="2020-03-29T05:46:00Z">
              <w:rPr>
                <w:i/>
                <w:iCs/>
              </w:rPr>
            </w:rPrChange>
          </w:rPr>
          <w:t xml:space="preserve">Figure </w:t>
        </w:r>
        <w:r w:rsidR="00381AE8" w:rsidRPr="00381AE8">
          <w:rPr>
            <w:rFonts w:asciiTheme="minorHAnsi" w:hAnsiTheme="minorHAnsi" w:cstheme="minorHAnsi"/>
            <w:noProof/>
            <w:sz w:val="23"/>
            <w:szCs w:val="23"/>
            <w:rPrChange w:id="824" w:author="Reza Rajan" w:date="2020-03-29T05:46:00Z">
              <w:rPr>
                <w:rFonts w:asciiTheme="minorHAnsi" w:hAnsiTheme="minorHAnsi" w:cstheme="minorHAnsi"/>
                <w:noProof/>
              </w:rPr>
            </w:rPrChange>
          </w:rPr>
          <w:t>7</w:t>
        </w:r>
      </w:ins>
      <w:ins w:id="825" w:author="Reza Rajan" w:date="2020-03-28T21:50:00Z">
        <w:r w:rsidRPr="00123DCA">
          <w:rPr>
            <w:rFonts w:asciiTheme="minorHAnsi" w:hAnsiTheme="minorHAnsi" w:cstheme="minorHAnsi"/>
            <w:sz w:val="23"/>
            <w:szCs w:val="23"/>
            <w:lang w:val="en-US"/>
            <w:rPrChange w:id="826" w:author="Reza Rajan" w:date="2020-03-29T05:45:00Z">
              <w:rPr>
                <w:lang w:val="en-US"/>
              </w:rPr>
            </w:rPrChange>
          </w:rPr>
          <w:fldChar w:fldCharType="end"/>
        </w:r>
      </w:ins>
      <w:ins w:id="827" w:author="Reza Rajan" w:date="2020-03-28T21:52:00Z">
        <w:r w:rsidR="000406E6" w:rsidRPr="00123DCA">
          <w:rPr>
            <w:rFonts w:asciiTheme="minorHAnsi" w:hAnsiTheme="minorHAnsi" w:cstheme="minorHAnsi"/>
            <w:sz w:val="23"/>
            <w:szCs w:val="23"/>
            <w:lang w:val="en-US"/>
          </w:rPr>
          <w:t>, successfully connecting all waypoints.</w:t>
        </w:r>
        <w:r w:rsidR="00AC3EB2" w:rsidRPr="00123DCA">
          <w:rPr>
            <w:rFonts w:asciiTheme="minorHAnsi" w:hAnsiTheme="minorHAnsi" w:cstheme="minorHAnsi"/>
            <w:sz w:val="23"/>
            <w:szCs w:val="23"/>
            <w:lang w:val="en-US"/>
          </w:rPr>
          <w:t xml:space="preserve"> This method is generally fast, </w:t>
        </w:r>
      </w:ins>
      <w:ins w:id="828" w:author="Reza Rajan" w:date="2020-03-28T21:53:00Z">
        <w:r w:rsidR="00D2586B" w:rsidRPr="00123DCA">
          <w:rPr>
            <w:rFonts w:asciiTheme="minorHAnsi" w:hAnsiTheme="minorHAnsi" w:cstheme="minorHAnsi"/>
            <w:sz w:val="23"/>
            <w:szCs w:val="23"/>
            <w:lang w:val="en-US"/>
          </w:rPr>
          <w:t xml:space="preserve">compared to a </w:t>
        </w:r>
        <w:r w:rsidR="00D2586B" w:rsidRPr="00123DCA">
          <w:rPr>
            <w:rFonts w:asciiTheme="minorHAnsi" w:hAnsiTheme="minorHAnsi" w:cstheme="minorHAnsi"/>
            <w:sz w:val="23"/>
            <w:szCs w:val="23"/>
            <w:lang w:val="en-US"/>
          </w:rPr>
          <w:lastRenderedPageBreak/>
          <w:t xml:space="preserve">scenario which considers </w:t>
        </w:r>
        <w:r w:rsidR="00CC4126" w:rsidRPr="00123DCA">
          <w:rPr>
            <w:rFonts w:asciiTheme="minorHAnsi" w:hAnsiTheme="minorHAnsi" w:cstheme="minorHAnsi"/>
            <w:sz w:val="23"/>
            <w:szCs w:val="23"/>
            <w:lang w:val="en-US"/>
          </w:rPr>
          <w:t>each free point on the graph.</w:t>
        </w:r>
      </w:ins>
      <w:ins w:id="829" w:author="Reza Rajan" w:date="2020-03-29T02:47:00Z">
        <w:r w:rsidR="0042178B" w:rsidRPr="00123DCA">
          <w:rPr>
            <w:rFonts w:asciiTheme="minorHAnsi" w:hAnsiTheme="minorHAnsi" w:cstheme="minorHAnsi"/>
            <w:sz w:val="23"/>
            <w:szCs w:val="23"/>
            <w:lang w:val="en-US"/>
          </w:rPr>
          <w:t xml:space="preserve"> Note that the path avoids obstacles within the specifi</w:t>
        </w:r>
      </w:ins>
      <w:ins w:id="830" w:author="Reza Rajan" w:date="2020-03-29T02:48:00Z">
        <w:r w:rsidR="0042178B" w:rsidRPr="00123DCA">
          <w:rPr>
            <w:rFonts w:asciiTheme="minorHAnsi" w:hAnsiTheme="minorHAnsi" w:cstheme="minorHAnsi"/>
            <w:sz w:val="23"/>
            <w:szCs w:val="23"/>
            <w:lang w:val="en-US"/>
          </w:rPr>
          <w:t>ed dimensions of the robot (0.45m, plus a 0.05m overall padding).</w:t>
        </w:r>
      </w:ins>
    </w:p>
    <w:p w14:paraId="1044403F" w14:textId="77777777" w:rsidR="00380787" w:rsidRPr="00123DCA" w:rsidRDefault="00380787" w:rsidP="00DD4B41">
      <w:pPr>
        <w:jc w:val="both"/>
        <w:rPr>
          <w:ins w:id="831" w:author="Reza Rajan" w:date="2020-03-28T22:01:00Z"/>
          <w:rFonts w:asciiTheme="minorHAnsi" w:hAnsiTheme="minorHAnsi" w:cstheme="minorHAnsi"/>
          <w:sz w:val="23"/>
          <w:szCs w:val="23"/>
          <w:lang w:val="en-US"/>
        </w:rPr>
      </w:pPr>
    </w:p>
    <w:p w14:paraId="0AD1A44A" w14:textId="44A969A1" w:rsidR="0065177F" w:rsidRPr="00123DCA" w:rsidRDefault="0065177F" w:rsidP="0065177F">
      <w:pPr>
        <w:pStyle w:val="Heading1"/>
        <w:spacing w:before="0"/>
        <w:jc w:val="both"/>
        <w:rPr>
          <w:ins w:id="832" w:author="Reza Rajan" w:date="2020-03-28T22:01:00Z"/>
          <w:rFonts w:asciiTheme="minorHAnsi" w:hAnsiTheme="minorHAnsi" w:cstheme="minorHAnsi"/>
          <w:sz w:val="28"/>
          <w:szCs w:val="28"/>
        </w:rPr>
      </w:pPr>
      <w:ins w:id="833" w:author="Reza Rajan" w:date="2020-03-28T22:01:00Z">
        <w:r w:rsidRPr="00123DCA">
          <w:rPr>
            <w:rFonts w:asciiTheme="minorHAnsi" w:hAnsiTheme="minorHAnsi" w:cstheme="minorHAnsi"/>
            <w:sz w:val="28"/>
            <w:szCs w:val="28"/>
          </w:rPr>
          <w:t>Rapidly Exploring Random Trees</w:t>
        </w:r>
      </w:ins>
    </w:p>
    <w:p w14:paraId="04E47B32" w14:textId="1C2E8E6C" w:rsidR="000C1ADD" w:rsidRPr="00123DCA" w:rsidRDefault="0065177F" w:rsidP="000C1ADD">
      <w:pPr>
        <w:jc w:val="both"/>
        <w:rPr>
          <w:ins w:id="834" w:author="Reza Rajan" w:date="2020-03-28T22:03:00Z"/>
          <w:rFonts w:asciiTheme="minorHAnsi" w:hAnsiTheme="minorHAnsi" w:cstheme="minorHAnsi"/>
          <w:sz w:val="23"/>
          <w:szCs w:val="23"/>
        </w:rPr>
      </w:pPr>
      <w:ins w:id="835" w:author="Reza Rajan" w:date="2020-03-28T22:01:00Z">
        <w:r w:rsidRPr="00123DCA">
          <w:rPr>
            <w:rFonts w:asciiTheme="minorHAnsi" w:hAnsiTheme="minorHAnsi" w:cstheme="minorHAnsi"/>
            <w:sz w:val="23"/>
            <w:szCs w:val="23"/>
          </w:rPr>
          <w:t>Rapidly Exploring Random Trees (RRT) is a path planning algorithm which uses random sampling to generate</w:t>
        </w:r>
      </w:ins>
      <w:ins w:id="836" w:author="Reza Rajan" w:date="2020-03-28T22:02:00Z">
        <w:r w:rsidR="002A6601" w:rsidRPr="00123DCA">
          <w:rPr>
            <w:rFonts w:asciiTheme="minorHAnsi" w:hAnsiTheme="minorHAnsi" w:cstheme="minorHAnsi"/>
            <w:sz w:val="23"/>
            <w:szCs w:val="23"/>
          </w:rPr>
          <w:t xml:space="preserve"> and connect a “tree” of nodes. Once a random sample is generated, </w:t>
        </w:r>
      </w:ins>
      <w:ins w:id="837" w:author="Reza Rajan" w:date="2020-03-29T01:00:00Z">
        <w:r w:rsidR="00B16362" w:rsidRPr="00123DCA">
          <w:rPr>
            <w:rFonts w:asciiTheme="minorHAnsi" w:hAnsiTheme="minorHAnsi" w:cstheme="minorHAnsi"/>
            <w:sz w:val="23"/>
            <w:szCs w:val="23"/>
          </w:rPr>
          <w:t>the algorithm</w:t>
        </w:r>
      </w:ins>
      <w:ins w:id="838" w:author="Reza Rajan" w:date="2020-03-28T22:02:00Z">
        <w:r w:rsidR="008B43DE" w:rsidRPr="00123DCA">
          <w:rPr>
            <w:rFonts w:asciiTheme="minorHAnsi" w:hAnsiTheme="minorHAnsi" w:cstheme="minorHAnsi"/>
            <w:sz w:val="23"/>
            <w:szCs w:val="23"/>
          </w:rPr>
          <w:t xml:space="preserve"> searches for </w:t>
        </w:r>
      </w:ins>
      <w:ins w:id="839" w:author="Reza Rajan" w:date="2020-03-29T01:01:00Z">
        <w:r w:rsidR="00FF548F" w:rsidRPr="00123DCA">
          <w:rPr>
            <w:rFonts w:asciiTheme="minorHAnsi" w:hAnsiTheme="minorHAnsi" w:cstheme="minorHAnsi"/>
            <w:sz w:val="23"/>
            <w:szCs w:val="23"/>
          </w:rPr>
          <w:t>its</w:t>
        </w:r>
      </w:ins>
      <w:ins w:id="840" w:author="Reza Rajan" w:date="2020-03-28T22:02:00Z">
        <w:r w:rsidR="008B43DE" w:rsidRPr="00123DCA">
          <w:rPr>
            <w:rFonts w:asciiTheme="minorHAnsi" w:hAnsiTheme="minorHAnsi" w:cstheme="minorHAnsi"/>
            <w:sz w:val="23"/>
            <w:szCs w:val="23"/>
          </w:rPr>
          <w:t xml:space="preserve"> closest node on the tree and tries to connect to it</w:t>
        </w:r>
      </w:ins>
      <w:ins w:id="841" w:author="Reza Rajan" w:date="2020-03-28T22:03:00Z">
        <w:r w:rsidR="00206BC1" w:rsidRPr="00123DCA">
          <w:rPr>
            <w:rFonts w:asciiTheme="minorHAnsi" w:hAnsiTheme="minorHAnsi" w:cstheme="minorHAnsi"/>
            <w:sz w:val="23"/>
            <w:szCs w:val="23"/>
          </w:rPr>
          <w:t xml:space="preserve"> by:</w:t>
        </w:r>
      </w:ins>
    </w:p>
    <w:p w14:paraId="660BC39B" w14:textId="50837863" w:rsidR="00206BC1" w:rsidRPr="00123DCA" w:rsidRDefault="00206BC1" w:rsidP="00206BC1">
      <w:pPr>
        <w:pStyle w:val="ListParagraph"/>
        <w:numPr>
          <w:ilvl w:val="0"/>
          <w:numId w:val="7"/>
        </w:numPr>
        <w:jc w:val="both"/>
        <w:rPr>
          <w:ins w:id="842" w:author="Reza Rajan" w:date="2020-03-28T22:04:00Z"/>
          <w:rFonts w:asciiTheme="minorHAnsi" w:hAnsiTheme="minorHAnsi" w:cstheme="minorHAnsi"/>
          <w:sz w:val="23"/>
          <w:szCs w:val="23"/>
        </w:rPr>
      </w:pPr>
      <w:ins w:id="843" w:author="Reza Rajan" w:date="2020-03-28T22:03:00Z">
        <w:r w:rsidRPr="00123DCA">
          <w:rPr>
            <w:rFonts w:asciiTheme="minorHAnsi" w:hAnsiTheme="minorHAnsi" w:cstheme="minorHAnsi"/>
            <w:sz w:val="23"/>
            <w:szCs w:val="23"/>
          </w:rPr>
          <w:t xml:space="preserve">Checking whether it is </w:t>
        </w:r>
        <w:r w:rsidR="000E151A" w:rsidRPr="00123DCA">
          <w:rPr>
            <w:rFonts w:asciiTheme="minorHAnsi" w:hAnsiTheme="minorHAnsi" w:cstheme="minorHAnsi"/>
            <w:sz w:val="23"/>
            <w:szCs w:val="23"/>
          </w:rPr>
          <w:t>within a spe</w:t>
        </w:r>
      </w:ins>
      <w:ins w:id="844" w:author="Reza Rajan" w:date="2020-03-28T22:04:00Z">
        <w:r w:rsidR="00AB6740" w:rsidRPr="00123DCA">
          <w:rPr>
            <w:rFonts w:asciiTheme="minorHAnsi" w:hAnsiTheme="minorHAnsi" w:cstheme="minorHAnsi"/>
            <w:sz w:val="23"/>
            <w:szCs w:val="23"/>
          </w:rPr>
          <w:t xml:space="preserve">cified distance to the </w:t>
        </w:r>
        <w:r w:rsidR="00474F55" w:rsidRPr="00123DCA">
          <w:rPr>
            <w:rFonts w:asciiTheme="minorHAnsi" w:hAnsiTheme="minorHAnsi" w:cstheme="minorHAnsi"/>
            <w:sz w:val="23"/>
            <w:szCs w:val="23"/>
          </w:rPr>
          <w:t>node and</w:t>
        </w:r>
        <w:r w:rsidR="005315FA" w:rsidRPr="00123DCA">
          <w:rPr>
            <w:rFonts w:asciiTheme="minorHAnsi" w:hAnsiTheme="minorHAnsi" w:cstheme="minorHAnsi"/>
            <w:sz w:val="23"/>
            <w:szCs w:val="23"/>
          </w:rPr>
          <w:t xml:space="preserve"> if not,</w:t>
        </w:r>
        <w:r w:rsidR="00474F55" w:rsidRPr="00123DCA">
          <w:rPr>
            <w:rFonts w:asciiTheme="minorHAnsi" w:hAnsiTheme="minorHAnsi" w:cstheme="minorHAnsi"/>
            <w:sz w:val="23"/>
            <w:szCs w:val="23"/>
          </w:rPr>
          <w:t xml:space="preserve"> finding the closest point along its connection path</w:t>
        </w:r>
        <w:r w:rsidR="005315FA" w:rsidRPr="00123DCA">
          <w:rPr>
            <w:rFonts w:asciiTheme="minorHAnsi" w:hAnsiTheme="minorHAnsi" w:cstheme="minorHAnsi"/>
            <w:sz w:val="23"/>
            <w:szCs w:val="23"/>
          </w:rPr>
          <w:t>;</w:t>
        </w:r>
      </w:ins>
    </w:p>
    <w:p w14:paraId="5EAE6134" w14:textId="2FBAB830" w:rsidR="005315FA" w:rsidRPr="00123DCA" w:rsidRDefault="00D12086" w:rsidP="00206BC1">
      <w:pPr>
        <w:pStyle w:val="ListParagraph"/>
        <w:numPr>
          <w:ilvl w:val="0"/>
          <w:numId w:val="7"/>
        </w:numPr>
        <w:jc w:val="both"/>
        <w:rPr>
          <w:ins w:id="845" w:author="Reza Rajan" w:date="2020-03-28T22:06:00Z"/>
          <w:rFonts w:asciiTheme="minorHAnsi" w:hAnsiTheme="minorHAnsi" w:cstheme="minorHAnsi"/>
          <w:sz w:val="23"/>
          <w:szCs w:val="23"/>
        </w:rPr>
      </w:pPr>
      <w:bookmarkStart w:id="846" w:name="_Ref36325691"/>
      <w:ins w:id="847" w:author="Reza Rajan" w:date="2020-03-28T22:05:00Z">
        <w:r w:rsidRPr="00123DCA">
          <w:rPr>
            <w:rFonts w:asciiTheme="minorHAnsi" w:hAnsiTheme="minorHAnsi" w:cstheme="minorHAnsi"/>
            <w:sz w:val="23"/>
            <w:szCs w:val="23"/>
          </w:rPr>
          <w:t xml:space="preserve">Using </w:t>
        </w:r>
        <w:r w:rsidR="00903453" w:rsidRPr="00123DCA">
          <w:rPr>
            <w:rFonts w:asciiTheme="minorHAnsi" w:hAnsiTheme="minorHAnsi" w:cstheme="minorHAnsi"/>
            <w:sz w:val="23"/>
            <w:szCs w:val="23"/>
          </w:rPr>
          <w:t xml:space="preserve">the </w:t>
        </w:r>
      </w:ins>
      <w:ins w:id="848" w:author="Reza Rajan" w:date="2020-03-29T01:01:00Z">
        <w:r w:rsidR="007A3D59" w:rsidRPr="00123DCA">
          <w:rPr>
            <w:rFonts w:asciiTheme="minorHAnsi" w:hAnsiTheme="minorHAnsi" w:cstheme="minorHAnsi"/>
            <w:sz w:val="23"/>
            <w:szCs w:val="23"/>
          </w:rPr>
          <w:t>generated</w:t>
        </w:r>
      </w:ins>
      <w:ins w:id="849" w:author="Reza Rajan" w:date="2020-03-28T22:05:00Z">
        <w:r w:rsidR="00903453" w:rsidRPr="00123DCA">
          <w:rPr>
            <w:rFonts w:asciiTheme="minorHAnsi" w:hAnsiTheme="minorHAnsi" w:cstheme="minorHAnsi"/>
            <w:sz w:val="23"/>
            <w:szCs w:val="23"/>
          </w:rPr>
          <w:t xml:space="preserve"> </w:t>
        </w:r>
        <w:r w:rsidRPr="00123DCA">
          <w:rPr>
            <w:rFonts w:asciiTheme="minorHAnsi" w:hAnsiTheme="minorHAnsi" w:cstheme="minorHAnsi"/>
            <w:sz w:val="23"/>
            <w:szCs w:val="23"/>
          </w:rPr>
          <w:t xml:space="preserve">point, checking whether </w:t>
        </w:r>
        <w:r w:rsidR="00903453" w:rsidRPr="00123DCA">
          <w:rPr>
            <w:rFonts w:asciiTheme="minorHAnsi" w:hAnsiTheme="minorHAnsi" w:cstheme="minorHAnsi"/>
            <w:sz w:val="23"/>
            <w:szCs w:val="23"/>
          </w:rPr>
          <w:t xml:space="preserve">there are </w:t>
        </w:r>
      </w:ins>
      <w:ins w:id="850" w:author="Reza Rajan" w:date="2020-03-28T22:06:00Z">
        <w:r w:rsidR="00903453" w:rsidRPr="00123DCA">
          <w:rPr>
            <w:rFonts w:asciiTheme="minorHAnsi" w:hAnsiTheme="minorHAnsi" w:cstheme="minorHAnsi"/>
            <w:sz w:val="23"/>
            <w:szCs w:val="23"/>
          </w:rPr>
          <w:t>obstacles along its connection path</w:t>
        </w:r>
      </w:ins>
      <w:ins w:id="851" w:author="Reza Rajan" w:date="2020-03-29T01:02:00Z">
        <w:r w:rsidR="00C34FCD" w:rsidRPr="00123DCA">
          <w:rPr>
            <w:rFonts w:asciiTheme="minorHAnsi" w:hAnsiTheme="minorHAnsi" w:cstheme="minorHAnsi"/>
            <w:sz w:val="23"/>
            <w:szCs w:val="23"/>
          </w:rPr>
          <w:t xml:space="preserve"> to the main tree</w:t>
        </w:r>
      </w:ins>
      <w:ins w:id="852" w:author="Reza Rajan" w:date="2020-03-29T02:44:00Z">
        <w:r w:rsidR="00AB0625" w:rsidRPr="00123DCA">
          <w:rPr>
            <w:rFonts w:asciiTheme="minorHAnsi" w:hAnsiTheme="minorHAnsi" w:cstheme="minorHAnsi"/>
            <w:sz w:val="23"/>
            <w:szCs w:val="23"/>
          </w:rPr>
          <w:t>, considering the robot’s dimensions</w:t>
        </w:r>
      </w:ins>
      <w:ins w:id="853" w:author="Reza Rajan" w:date="2020-03-28T22:06:00Z">
        <w:r w:rsidR="00903453" w:rsidRPr="00123DCA">
          <w:rPr>
            <w:rFonts w:asciiTheme="minorHAnsi" w:hAnsiTheme="minorHAnsi" w:cstheme="minorHAnsi"/>
            <w:sz w:val="23"/>
            <w:szCs w:val="23"/>
          </w:rPr>
          <w:t>;</w:t>
        </w:r>
        <w:bookmarkEnd w:id="846"/>
      </w:ins>
    </w:p>
    <w:p w14:paraId="27986A20" w14:textId="705E253C" w:rsidR="0065177F" w:rsidRPr="00123DCA" w:rsidRDefault="00CB71EC">
      <w:pPr>
        <w:jc w:val="both"/>
        <w:rPr>
          <w:ins w:id="854" w:author="Reza Rajan" w:date="2020-03-28T22:01:00Z"/>
          <w:rFonts w:asciiTheme="minorHAnsi" w:hAnsiTheme="minorHAnsi" w:cstheme="minorHAnsi"/>
          <w:sz w:val="23"/>
          <w:szCs w:val="23"/>
        </w:rPr>
      </w:pPr>
      <w:ins w:id="855" w:author="Reza Rajan" w:date="2020-03-28T22:06:00Z">
        <w:r w:rsidRPr="00123DCA">
          <w:rPr>
            <w:rFonts w:asciiTheme="minorHAnsi" w:hAnsiTheme="minorHAnsi" w:cstheme="minorHAnsi"/>
            <w:sz w:val="23"/>
            <w:szCs w:val="23"/>
          </w:rPr>
          <w:t>Due to the random sampling, this produces a “tree-like” structure</w:t>
        </w:r>
        <w:r w:rsidR="008E638B" w:rsidRPr="00123DCA">
          <w:rPr>
            <w:rFonts w:asciiTheme="minorHAnsi" w:hAnsiTheme="minorHAnsi" w:cstheme="minorHAnsi"/>
            <w:sz w:val="23"/>
            <w:szCs w:val="23"/>
          </w:rPr>
          <w:t xml:space="preserve">. </w:t>
        </w:r>
      </w:ins>
      <w:ins w:id="856" w:author="Reza Rajan" w:date="2020-03-28T22:07:00Z">
        <w:r w:rsidR="000D1172" w:rsidRPr="00123DCA">
          <w:rPr>
            <w:rFonts w:asciiTheme="minorHAnsi" w:hAnsiTheme="minorHAnsi" w:cstheme="minorHAnsi"/>
            <w:sz w:val="23"/>
            <w:szCs w:val="23"/>
          </w:rPr>
          <w:t xml:space="preserve">Once the specified end point is found along the path-checking step described in </w:t>
        </w:r>
        <w:r w:rsidR="000D1172" w:rsidRPr="00E762CF">
          <w:rPr>
            <w:rFonts w:asciiTheme="minorHAnsi" w:hAnsiTheme="minorHAnsi" w:cstheme="minorHAnsi"/>
            <w:sz w:val="23"/>
            <w:szCs w:val="23"/>
          </w:rPr>
          <w:fldChar w:fldCharType="begin"/>
        </w:r>
        <w:r w:rsidR="000D1172" w:rsidRPr="00123DCA">
          <w:rPr>
            <w:rFonts w:asciiTheme="minorHAnsi" w:hAnsiTheme="minorHAnsi" w:cstheme="minorHAnsi"/>
            <w:sz w:val="23"/>
            <w:szCs w:val="23"/>
          </w:rPr>
          <w:instrText xml:space="preserve"> REF _Ref36325691 \r \h </w:instrText>
        </w:r>
      </w:ins>
      <w:r w:rsidR="002746F8" w:rsidRPr="00123DCA">
        <w:rPr>
          <w:rFonts w:asciiTheme="minorHAnsi" w:hAnsiTheme="minorHAnsi" w:cstheme="minorHAnsi"/>
          <w:sz w:val="23"/>
          <w:szCs w:val="23"/>
          <w:rPrChange w:id="857" w:author="Reza Rajan" w:date="2020-03-29T05:45:00Z">
            <w:rPr>
              <w:rFonts w:ascii="Calibri" w:hAnsi="Calibri" w:cs="Calibri"/>
              <w:sz w:val="23"/>
              <w:szCs w:val="23"/>
            </w:rPr>
          </w:rPrChange>
        </w:rPr>
        <w:instrText xml:space="preserve"> \* MERGEFORMAT </w:instrText>
      </w:r>
      <w:r w:rsidR="000D1172" w:rsidRPr="00123DCA">
        <w:rPr>
          <w:rFonts w:asciiTheme="minorHAnsi" w:hAnsiTheme="minorHAnsi" w:cstheme="minorHAnsi"/>
          <w:sz w:val="23"/>
          <w:szCs w:val="23"/>
          <w:rPrChange w:id="858" w:author="Reza Rajan" w:date="2020-03-29T05:45:00Z">
            <w:rPr>
              <w:rFonts w:asciiTheme="minorHAnsi" w:hAnsiTheme="minorHAnsi" w:cstheme="minorHAnsi"/>
              <w:sz w:val="23"/>
              <w:szCs w:val="23"/>
            </w:rPr>
          </w:rPrChange>
        </w:rPr>
      </w:r>
      <w:r w:rsidR="000D1172" w:rsidRPr="00123DCA">
        <w:rPr>
          <w:rFonts w:asciiTheme="minorHAnsi" w:hAnsiTheme="minorHAnsi" w:cstheme="minorHAnsi"/>
          <w:sz w:val="23"/>
          <w:szCs w:val="23"/>
          <w:rPrChange w:id="859" w:author="Reza Rajan" w:date="2020-03-29T05:45:00Z">
            <w:rPr>
              <w:rFonts w:asciiTheme="minorHAnsi" w:hAnsiTheme="minorHAnsi" w:cstheme="minorHAnsi"/>
              <w:sz w:val="23"/>
              <w:szCs w:val="23"/>
            </w:rPr>
          </w:rPrChange>
        </w:rPr>
        <w:fldChar w:fldCharType="separate"/>
      </w:r>
      <w:ins w:id="860" w:author="Reza Rajan" w:date="2020-03-29T05:46:00Z">
        <w:r w:rsidR="00381AE8">
          <w:rPr>
            <w:rFonts w:asciiTheme="minorHAnsi" w:hAnsiTheme="minorHAnsi" w:cstheme="minorHAnsi"/>
            <w:sz w:val="23"/>
            <w:szCs w:val="23"/>
            <w:cs/>
          </w:rPr>
          <w:t>‎</w:t>
        </w:r>
        <w:r w:rsidR="00381AE8">
          <w:rPr>
            <w:rFonts w:asciiTheme="minorHAnsi" w:hAnsiTheme="minorHAnsi" w:cstheme="minorHAnsi"/>
            <w:sz w:val="23"/>
            <w:szCs w:val="23"/>
          </w:rPr>
          <w:t>ii</w:t>
        </w:r>
      </w:ins>
      <w:ins w:id="861" w:author="Reza Rajan" w:date="2020-03-28T22:07:00Z">
        <w:r w:rsidR="000D1172" w:rsidRPr="00123DCA">
          <w:rPr>
            <w:rFonts w:asciiTheme="minorHAnsi" w:hAnsiTheme="minorHAnsi" w:cstheme="minorHAnsi"/>
            <w:sz w:val="23"/>
            <w:szCs w:val="23"/>
            <w:rPrChange w:id="862" w:author="Reza Rajan" w:date="2020-03-29T05:45:00Z">
              <w:rPr>
                <w:rFonts w:asciiTheme="minorHAnsi" w:hAnsiTheme="minorHAnsi" w:cstheme="minorHAnsi"/>
                <w:sz w:val="23"/>
                <w:szCs w:val="23"/>
              </w:rPr>
            </w:rPrChange>
          </w:rPr>
          <w:fldChar w:fldCharType="end"/>
        </w:r>
      </w:ins>
      <w:ins w:id="863" w:author="Reza Rajan" w:date="2020-03-28T22:08:00Z">
        <w:r w:rsidR="00936329" w:rsidRPr="00123DCA">
          <w:rPr>
            <w:rFonts w:asciiTheme="minorHAnsi" w:hAnsiTheme="minorHAnsi" w:cstheme="minorHAnsi"/>
            <w:sz w:val="23"/>
            <w:szCs w:val="23"/>
          </w:rPr>
          <w:t>, without collision, the path generation is stopped</w:t>
        </w:r>
        <w:r w:rsidR="002B5CC9" w:rsidRPr="00123DCA">
          <w:rPr>
            <w:rFonts w:asciiTheme="minorHAnsi" w:hAnsiTheme="minorHAnsi" w:cstheme="minorHAnsi"/>
            <w:sz w:val="23"/>
            <w:szCs w:val="23"/>
          </w:rPr>
          <w:t xml:space="preserve"> and </w:t>
        </w:r>
      </w:ins>
      <w:ins w:id="864" w:author="Reza Rajan" w:date="2020-03-28T22:09:00Z">
        <w:r w:rsidR="002B5CC9" w:rsidRPr="00123DCA">
          <w:rPr>
            <w:rFonts w:asciiTheme="minorHAnsi" w:hAnsiTheme="minorHAnsi" w:cstheme="minorHAnsi"/>
            <w:sz w:val="23"/>
            <w:szCs w:val="23"/>
          </w:rPr>
          <w:t>the A Star algorithm</w:t>
        </w:r>
      </w:ins>
      <w:ins w:id="865" w:author="Reza Rajan" w:date="2020-03-28T22:10:00Z">
        <w:r w:rsidR="000B7ECA" w:rsidRPr="00123DCA">
          <w:rPr>
            <w:rFonts w:asciiTheme="minorHAnsi" w:hAnsiTheme="minorHAnsi" w:cstheme="minorHAnsi"/>
            <w:sz w:val="23"/>
            <w:szCs w:val="23"/>
          </w:rPr>
          <w:t xml:space="preserve"> </w:t>
        </w:r>
      </w:ins>
      <w:ins w:id="866" w:author="Reza Rajan" w:date="2020-03-28T22:09:00Z">
        <w:r w:rsidR="002B5CC9" w:rsidRPr="00123DCA">
          <w:rPr>
            <w:rFonts w:asciiTheme="minorHAnsi" w:hAnsiTheme="minorHAnsi" w:cstheme="minorHAnsi"/>
            <w:sz w:val="23"/>
            <w:szCs w:val="23"/>
          </w:rPr>
          <w:t>is used to find the most optimal path along the generated tree.</w:t>
        </w:r>
        <w:r w:rsidR="000B7ECA" w:rsidRPr="00123DCA">
          <w:rPr>
            <w:rFonts w:asciiTheme="minorHAnsi" w:hAnsiTheme="minorHAnsi" w:cstheme="minorHAnsi"/>
            <w:sz w:val="23"/>
            <w:szCs w:val="23"/>
          </w:rPr>
          <w:t xml:space="preserve"> </w:t>
        </w:r>
      </w:ins>
    </w:p>
    <w:p w14:paraId="47E0816A" w14:textId="2CDCD53B" w:rsidR="0065177F" w:rsidRPr="00123DCA" w:rsidRDefault="0065177F" w:rsidP="00DD4B41">
      <w:pPr>
        <w:jc w:val="both"/>
        <w:rPr>
          <w:ins w:id="867" w:author="Reza Rajan" w:date="2020-03-28T22:12:00Z"/>
          <w:rFonts w:asciiTheme="minorHAnsi" w:hAnsiTheme="minorHAnsi" w:cstheme="minorHAnsi"/>
          <w:sz w:val="23"/>
          <w:szCs w:val="23"/>
        </w:rPr>
      </w:pPr>
    </w:p>
    <w:p w14:paraId="5476208C" w14:textId="77777777" w:rsidR="00D170C6" w:rsidRPr="00123DCA" w:rsidRDefault="00D170C6" w:rsidP="00D170C6">
      <w:pPr>
        <w:pStyle w:val="Heading2"/>
        <w:jc w:val="both"/>
        <w:rPr>
          <w:ins w:id="868" w:author="Reza Rajan" w:date="2020-03-28T22:12:00Z"/>
          <w:rFonts w:asciiTheme="minorHAnsi" w:hAnsiTheme="minorHAnsi" w:cstheme="minorHAnsi"/>
        </w:rPr>
      </w:pPr>
      <w:ins w:id="869" w:author="Reza Rajan" w:date="2020-03-28T22:12:00Z">
        <w:r w:rsidRPr="00123DCA">
          <w:rPr>
            <w:rFonts w:asciiTheme="minorHAnsi" w:hAnsiTheme="minorHAnsi" w:cstheme="minorHAnsi"/>
          </w:rPr>
          <w:t>Precautions</w:t>
        </w:r>
      </w:ins>
    </w:p>
    <w:p w14:paraId="52CB6B2F" w14:textId="074C4E87" w:rsidR="00D170C6" w:rsidRPr="00123DCA" w:rsidRDefault="00D170C6" w:rsidP="00D170C6">
      <w:pPr>
        <w:pStyle w:val="ListParagraph"/>
        <w:numPr>
          <w:ilvl w:val="0"/>
          <w:numId w:val="8"/>
        </w:numPr>
        <w:jc w:val="both"/>
        <w:rPr>
          <w:ins w:id="870" w:author="Reza Rajan" w:date="2020-03-28T22:13:00Z"/>
          <w:rFonts w:asciiTheme="minorHAnsi" w:hAnsiTheme="minorHAnsi" w:cstheme="minorHAnsi"/>
          <w:rPrChange w:id="871" w:author="Reza Rajan" w:date="2020-03-29T05:45:00Z">
            <w:rPr>
              <w:ins w:id="872" w:author="Reza Rajan" w:date="2020-03-28T22:13:00Z"/>
              <w:rFonts w:asciiTheme="minorHAnsi" w:hAnsiTheme="minorHAnsi" w:cstheme="minorHAnsi"/>
              <w:sz w:val="23"/>
              <w:szCs w:val="23"/>
            </w:rPr>
          </w:rPrChange>
        </w:rPr>
      </w:pPr>
      <w:ins w:id="873" w:author="Reza Rajan" w:date="2020-03-28T22:12:00Z">
        <w:r w:rsidRPr="00123DCA">
          <w:rPr>
            <w:rFonts w:asciiTheme="minorHAnsi" w:hAnsiTheme="minorHAnsi" w:cstheme="minorHAnsi"/>
            <w:sz w:val="23"/>
            <w:szCs w:val="23"/>
          </w:rPr>
          <w:t xml:space="preserve">Set the </w:t>
        </w:r>
        <w:r w:rsidR="00A120D7" w:rsidRPr="00123DCA">
          <w:rPr>
            <w:rFonts w:asciiTheme="minorHAnsi" w:hAnsiTheme="minorHAnsi" w:cstheme="minorHAnsi"/>
            <w:sz w:val="23"/>
            <w:szCs w:val="23"/>
          </w:rPr>
          <w:t>maximum length of each tree</w:t>
        </w:r>
      </w:ins>
      <w:ins w:id="874" w:author="Reza Rajan" w:date="2020-03-29T01:03:00Z">
        <w:r w:rsidR="00AA5B86" w:rsidRPr="00123DCA">
          <w:rPr>
            <w:rFonts w:asciiTheme="minorHAnsi" w:hAnsiTheme="minorHAnsi" w:cstheme="minorHAnsi"/>
            <w:sz w:val="23"/>
            <w:szCs w:val="23"/>
          </w:rPr>
          <w:t xml:space="preserve"> “branch”</w:t>
        </w:r>
      </w:ins>
      <w:ins w:id="875" w:author="Reza Rajan" w:date="2020-03-28T22:12:00Z">
        <w:r w:rsidR="00A120D7" w:rsidRPr="00123DCA">
          <w:rPr>
            <w:rFonts w:asciiTheme="minorHAnsi" w:hAnsiTheme="minorHAnsi" w:cstheme="minorHAnsi"/>
            <w:sz w:val="23"/>
            <w:szCs w:val="23"/>
          </w:rPr>
          <w:t xml:space="preserve"> to a value which </w:t>
        </w:r>
      </w:ins>
      <w:ins w:id="876" w:author="Reza Rajan" w:date="2020-03-28T22:13:00Z">
        <w:r w:rsidR="00F74C71" w:rsidRPr="00123DCA">
          <w:rPr>
            <w:rFonts w:asciiTheme="minorHAnsi" w:hAnsiTheme="minorHAnsi" w:cstheme="minorHAnsi"/>
            <w:sz w:val="23"/>
            <w:szCs w:val="23"/>
          </w:rPr>
          <w:t>is appropriate for the map type:</w:t>
        </w:r>
      </w:ins>
    </w:p>
    <w:p w14:paraId="59D8D3B2" w14:textId="5CF1F4F0" w:rsidR="00F74C71" w:rsidRPr="00123DCA" w:rsidRDefault="00F74C71" w:rsidP="00F74C71">
      <w:pPr>
        <w:pStyle w:val="ListParagraph"/>
        <w:numPr>
          <w:ilvl w:val="1"/>
          <w:numId w:val="8"/>
        </w:numPr>
        <w:jc w:val="both"/>
        <w:rPr>
          <w:ins w:id="877" w:author="Reza Rajan" w:date="2020-03-28T22:13:00Z"/>
          <w:rFonts w:asciiTheme="minorHAnsi" w:hAnsiTheme="minorHAnsi" w:cstheme="minorHAnsi"/>
          <w:rPrChange w:id="878" w:author="Reza Rajan" w:date="2020-03-29T05:45:00Z">
            <w:rPr>
              <w:ins w:id="879" w:author="Reza Rajan" w:date="2020-03-28T22:13:00Z"/>
              <w:rFonts w:asciiTheme="minorHAnsi" w:hAnsiTheme="minorHAnsi" w:cstheme="minorHAnsi"/>
              <w:sz w:val="23"/>
              <w:szCs w:val="23"/>
            </w:rPr>
          </w:rPrChange>
        </w:rPr>
      </w:pPr>
      <w:ins w:id="880" w:author="Reza Rajan" w:date="2020-03-28T22:13:00Z">
        <w:r w:rsidRPr="00123DCA">
          <w:rPr>
            <w:rFonts w:asciiTheme="minorHAnsi" w:hAnsiTheme="minorHAnsi" w:cstheme="minorHAnsi"/>
            <w:sz w:val="23"/>
            <w:szCs w:val="23"/>
          </w:rPr>
          <w:t>Smaller if there are many obstacles;</w:t>
        </w:r>
      </w:ins>
    </w:p>
    <w:p w14:paraId="6859CC4D" w14:textId="03E66CED" w:rsidR="00D170C6" w:rsidRPr="00123DCA" w:rsidRDefault="00F74C71" w:rsidP="002C3D59">
      <w:pPr>
        <w:pStyle w:val="ListParagraph"/>
        <w:numPr>
          <w:ilvl w:val="1"/>
          <w:numId w:val="8"/>
        </w:numPr>
        <w:jc w:val="both"/>
        <w:rPr>
          <w:ins w:id="881" w:author="Reza Rajan" w:date="2020-03-28T22:21:00Z"/>
          <w:rFonts w:asciiTheme="minorHAnsi" w:hAnsiTheme="minorHAnsi" w:cstheme="minorHAnsi"/>
          <w:rPrChange w:id="882" w:author="Reza Rajan" w:date="2020-03-29T05:45:00Z">
            <w:rPr>
              <w:ins w:id="883" w:author="Reza Rajan" w:date="2020-03-28T22:21:00Z"/>
              <w:rFonts w:asciiTheme="minorHAnsi" w:hAnsiTheme="minorHAnsi" w:cstheme="minorHAnsi"/>
              <w:sz w:val="23"/>
              <w:szCs w:val="23"/>
            </w:rPr>
          </w:rPrChange>
        </w:rPr>
      </w:pPr>
      <w:ins w:id="884" w:author="Reza Rajan" w:date="2020-03-28T22:13:00Z">
        <w:r w:rsidRPr="00123DCA">
          <w:rPr>
            <w:rFonts w:asciiTheme="minorHAnsi" w:hAnsiTheme="minorHAnsi" w:cstheme="minorHAnsi"/>
            <w:sz w:val="23"/>
            <w:szCs w:val="23"/>
          </w:rPr>
          <w:t xml:space="preserve">Larger otherwise – this </w:t>
        </w:r>
      </w:ins>
      <w:ins w:id="885" w:author="Reza Rajan" w:date="2020-03-29T01:03:00Z">
        <w:r w:rsidR="004E41F4" w:rsidRPr="00123DCA">
          <w:rPr>
            <w:rFonts w:asciiTheme="minorHAnsi" w:hAnsiTheme="minorHAnsi" w:cstheme="minorHAnsi"/>
            <w:sz w:val="23"/>
            <w:szCs w:val="23"/>
          </w:rPr>
          <w:t>may allow</w:t>
        </w:r>
      </w:ins>
      <w:ins w:id="886" w:author="Reza Rajan" w:date="2020-03-28T22:13:00Z">
        <w:r w:rsidRPr="00123DCA">
          <w:rPr>
            <w:rFonts w:asciiTheme="minorHAnsi" w:hAnsiTheme="minorHAnsi" w:cstheme="minorHAnsi"/>
            <w:sz w:val="23"/>
            <w:szCs w:val="23"/>
          </w:rPr>
          <w:t xml:space="preserve"> faster searches</w:t>
        </w:r>
      </w:ins>
      <w:ins w:id="887" w:author="Reza Rajan" w:date="2020-03-28T22:21:00Z">
        <w:r w:rsidR="002C3D59" w:rsidRPr="00123DCA">
          <w:rPr>
            <w:rFonts w:asciiTheme="minorHAnsi" w:hAnsiTheme="minorHAnsi" w:cstheme="minorHAnsi"/>
            <w:sz w:val="23"/>
            <w:szCs w:val="23"/>
          </w:rPr>
          <w:t>;</w:t>
        </w:r>
      </w:ins>
    </w:p>
    <w:p w14:paraId="7AC09411" w14:textId="77777777" w:rsidR="002C3D59" w:rsidRPr="00123DCA" w:rsidRDefault="002C3D59">
      <w:pPr>
        <w:jc w:val="both"/>
        <w:rPr>
          <w:ins w:id="888" w:author="Reza Rajan" w:date="2020-03-28T22:12:00Z"/>
          <w:rFonts w:asciiTheme="minorHAnsi" w:hAnsiTheme="minorHAnsi" w:cstheme="minorHAnsi"/>
          <w:rPrChange w:id="889" w:author="Reza Rajan" w:date="2020-03-29T05:45:00Z">
            <w:rPr>
              <w:ins w:id="890" w:author="Reza Rajan" w:date="2020-03-28T22:12:00Z"/>
            </w:rPr>
          </w:rPrChange>
        </w:rPr>
        <w:pPrChange w:id="891" w:author="Reza Rajan" w:date="2020-03-28T22:21:00Z">
          <w:pPr>
            <w:pStyle w:val="ListParagraph"/>
            <w:numPr>
              <w:numId w:val="8"/>
            </w:numPr>
            <w:ind w:hanging="360"/>
            <w:jc w:val="both"/>
          </w:pPr>
        </w:pPrChange>
      </w:pPr>
    </w:p>
    <w:p w14:paraId="2D166C9D" w14:textId="77777777" w:rsidR="002C3D59" w:rsidRPr="00123DCA" w:rsidRDefault="002C3D59" w:rsidP="002C3D59">
      <w:pPr>
        <w:pStyle w:val="Heading2"/>
        <w:jc w:val="both"/>
        <w:rPr>
          <w:ins w:id="892" w:author="Reza Rajan" w:date="2020-03-28T22:21:00Z"/>
          <w:rFonts w:asciiTheme="minorHAnsi" w:hAnsiTheme="minorHAnsi" w:cstheme="minorHAnsi"/>
        </w:rPr>
      </w:pPr>
      <w:ins w:id="893" w:author="Reza Rajan" w:date="2020-03-28T22:21:00Z">
        <w:r w:rsidRPr="00123DCA">
          <w:rPr>
            <w:rFonts w:asciiTheme="minorHAnsi" w:hAnsiTheme="minorHAnsi" w:cstheme="minorHAnsi"/>
          </w:rPr>
          <w:t>Implementation:</w:t>
        </w:r>
      </w:ins>
    </w:p>
    <w:p w14:paraId="3DC2A0F9" w14:textId="2B83DDC7" w:rsidR="002C3D59" w:rsidRPr="00123DCA" w:rsidRDefault="002C3D59" w:rsidP="002C3D59">
      <w:pPr>
        <w:jc w:val="both"/>
        <w:rPr>
          <w:ins w:id="894" w:author="Reza Rajan" w:date="2020-03-28T22:21:00Z"/>
          <w:rFonts w:asciiTheme="minorHAnsi" w:hAnsiTheme="minorHAnsi" w:cstheme="minorHAnsi"/>
          <w:sz w:val="23"/>
          <w:szCs w:val="23"/>
        </w:rPr>
      </w:pPr>
      <w:ins w:id="895" w:author="Reza Rajan" w:date="2020-03-28T22:21:00Z">
        <w:r w:rsidRPr="00123DCA">
          <w:rPr>
            <w:rFonts w:asciiTheme="minorHAnsi" w:hAnsiTheme="minorHAnsi" w:cstheme="minorHAnsi"/>
            <w:sz w:val="23"/>
            <w:szCs w:val="23"/>
          </w:rPr>
          <w:t>The goal is to move the robot through the following waypoints:</w:t>
        </w:r>
      </w:ins>
    </w:p>
    <w:p w14:paraId="7CDFED09" w14:textId="359578FE" w:rsidR="002C3D59" w:rsidRPr="00123DCA" w:rsidRDefault="002C3D59" w:rsidP="002C3D59">
      <w:pPr>
        <w:jc w:val="both"/>
        <w:rPr>
          <w:ins w:id="896" w:author="Reza Rajan" w:date="2020-03-28T22:21:00Z"/>
          <w:rFonts w:asciiTheme="minorHAnsi" w:hAnsiTheme="minorHAnsi" w:cstheme="minorHAnsi"/>
          <w:sz w:val="23"/>
          <w:szCs w:val="23"/>
        </w:rPr>
      </w:pPr>
    </w:p>
    <w:p w14:paraId="424F7287" w14:textId="5407148C" w:rsidR="002C3D59" w:rsidRPr="00123DCA" w:rsidRDefault="002C3D59">
      <w:pPr>
        <w:pStyle w:val="Caption"/>
        <w:jc w:val="center"/>
        <w:rPr>
          <w:ins w:id="897" w:author="Reza Rajan" w:date="2020-03-28T22:21:00Z"/>
          <w:rFonts w:asciiTheme="minorHAnsi" w:hAnsiTheme="minorHAnsi" w:cstheme="minorHAnsi"/>
          <w:sz w:val="23"/>
          <w:szCs w:val="23"/>
          <w:rPrChange w:id="898" w:author="Reza Rajan" w:date="2020-03-29T05:45:00Z">
            <w:rPr>
              <w:ins w:id="899" w:author="Reza Rajan" w:date="2020-03-28T22:21:00Z"/>
            </w:rPr>
          </w:rPrChange>
        </w:rPr>
        <w:pPrChange w:id="900" w:author="Reza Rajan" w:date="2020-03-28T22:22:00Z">
          <w:pPr>
            <w:pStyle w:val="Caption"/>
            <w:keepNext/>
            <w:jc w:val="center"/>
          </w:pPr>
        </w:pPrChange>
      </w:pPr>
      <w:ins w:id="901" w:author="Reza Rajan" w:date="2020-03-28T22:22:00Z">
        <w:r w:rsidRPr="00123DCA">
          <w:rPr>
            <w:rFonts w:asciiTheme="minorHAnsi" w:hAnsiTheme="minorHAnsi" w:cstheme="minorHAnsi"/>
            <w:rPrChange w:id="902" w:author="Reza Rajan" w:date="2020-03-29T05:45:00Z">
              <w:rPr/>
            </w:rPrChange>
          </w:rPr>
          <w:t xml:space="preserve">Table </w:t>
        </w:r>
        <w:r w:rsidRPr="00123DCA">
          <w:rPr>
            <w:rFonts w:asciiTheme="minorHAnsi" w:hAnsiTheme="minorHAnsi" w:cstheme="minorHAnsi"/>
            <w:rPrChange w:id="903" w:author="Reza Rajan" w:date="2020-03-29T05:45:00Z">
              <w:rPr/>
            </w:rPrChange>
          </w:rPr>
          <w:fldChar w:fldCharType="begin"/>
        </w:r>
        <w:r w:rsidRPr="00123DCA">
          <w:rPr>
            <w:rFonts w:asciiTheme="minorHAnsi" w:hAnsiTheme="minorHAnsi" w:cstheme="minorHAnsi"/>
            <w:rPrChange w:id="904" w:author="Reza Rajan" w:date="2020-03-29T05:45:00Z">
              <w:rPr/>
            </w:rPrChange>
          </w:rPr>
          <w:instrText xml:space="preserve"> SEQ Table \* ARABIC </w:instrText>
        </w:r>
      </w:ins>
      <w:r w:rsidRPr="00123DCA">
        <w:rPr>
          <w:rFonts w:asciiTheme="minorHAnsi" w:hAnsiTheme="minorHAnsi" w:cstheme="minorHAnsi"/>
          <w:rPrChange w:id="905" w:author="Reza Rajan" w:date="2020-03-29T05:45:00Z">
            <w:rPr/>
          </w:rPrChange>
        </w:rPr>
        <w:fldChar w:fldCharType="separate"/>
      </w:r>
      <w:ins w:id="906" w:author="Reza Rajan" w:date="2020-03-29T05:46:00Z">
        <w:r w:rsidR="00381AE8">
          <w:rPr>
            <w:rFonts w:asciiTheme="minorHAnsi" w:hAnsiTheme="minorHAnsi" w:cstheme="minorHAnsi"/>
            <w:noProof/>
          </w:rPr>
          <w:t>2</w:t>
        </w:r>
      </w:ins>
      <w:ins w:id="907" w:author="Reza Rajan" w:date="2020-03-28T22:22:00Z">
        <w:r w:rsidRPr="00123DCA">
          <w:rPr>
            <w:rFonts w:asciiTheme="minorHAnsi" w:hAnsiTheme="minorHAnsi" w:cstheme="minorHAnsi"/>
            <w:rPrChange w:id="908" w:author="Reza Rajan" w:date="2020-03-29T05:45:00Z">
              <w:rPr/>
            </w:rPrChange>
          </w:rPr>
          <w:fldChar w:fldCharType="end"/>
        </w:r>
        <w:r w:rsidRPr="00123DCA">
          <w:rPr>
            <w:rFonts w:asciiTheme="minorHAnsi" w:hAnsiTheme="minorHAnsi" w:cstheme="minorHAnsi"/>
            <w:lang w:val="en-US"/>
            <w:rPrChange w:id="909" w:author="Reza Rajan" w:date="2020-03-29T05:45:00Z">
              <w:rPr>
                <w:lang w:val="en-US"/>
              </w:rPr>
            </w:rPrChange>
          </w:rPr>
          <w:t xml:space="preserve"> - Waypoints for RRT</w:t>
        </w:r>
      </w:ins>
    </w:p>
    <w:tbl>
      <w:tblPr>
        <w:tblStyle w:val="TableGrid"/>
        <w:tblW w:w="0" w:type="auto"/>
        <w:tblLook w:val="04A0" w:firstRow="1" w:lastRow="0" w:firstColumn="1" w:lastColumn="0" w:noHBand="0" w:noVBand="1"/>
      </w:tblPr>
      <w:tblGrid>
        <w:gridCol w:w="1438"/>
        <w:gridCol w:w="1439"/>
        <w:gridCol w:w="1439"/>
      </w:tblGrid>
      <w:tr w:rsidR="002C3D59" w:rsidRPr="00123DCA" w14:paraId="57482997" w14:textId="77777777" w:rsidTr="004F24A3">
        <w:trPr>
          <w:ins w:id="910" w:author="Reza Rajan" w:date="2020-03-28T22:21:00Z"/>
        </w:trPr>
        <w:tc>
          <w:tcPr>
            <w:tcW w:w="1438" w:type="dxa"/>
          </w:tcPr>
          <w:p w14:paraId="6EA63C82" w14:textId="77777777" w:rsidR="002C3D59" w:rsidRPr="00123DCA" w:rsidRDefault="002C3D59" w:rsidP="004F24A3">
            <w:pPr>
              <w:jc w:val="center"/>
              <w:rPr>
                <w:ins w:id="911" w:author="Reza Rajan" w:date="2020-03-28T22:21:00Z"/>
                <w:rFonts w:asciiTheme="minorHAnsi" w:hAnsiTheme="minorHAnsi" w:cstheme="minorHAnsi"/>
                <w:b/>
                <w:bCs/>
                <w:sz w:val="23"/>
                <w:szCs w:val="23"/>
              </w:rPr>
            </w:pPr>
            <w:ins w:id="912" w:author="Reza Rajan" w:date="2020-03-28T22:21:00Z">
              <w:r w:rsidRPr="00123DCA">
                <w:rPr>
                  <w:rFonts w:asciiTheme="minorHAnsi" w:hAnsiTheme="minorHAnsi" w:cstheme="minorHAnsi"/>
                  <w:b/>
                  <w:bCs/>
                  <w:sz w:val="23"/>
                  <w:szCs w:val="23"/>
                </w:rPr>
                <w:t>Waypoint</w:t>
              </w:r>
            </w:ins>
          </w:p>
        </w:tc>
        <w:tc>
          <w:tcPr>
            <w:tcW w:w="1439" w:type="dxa"/>
          </w:tcPr>
          <w:p w14:paraId="7A6C2F13" w14:textId="77777777" w:rsidR="002C3D59" w:rsidRPr="00123DCA" w:rsidRDefault="002C3D59" w:rsidP="004F24A3">
            <w:pPr>
              <w:jc w:val="center"/>
              <w:rPr>
                <w:ins w:id="913" w:author="Reza Rajan" w:date="2020-03-28T22:21:00Z"/>
                <w:rFonts w:asciiTheme="minorHAnsi" w:hAnsiTheme="minorHAnsi" w:cstheme="minorHAnsi"/>
                <w:b/>
                <w:bCs/>
                <w:sz w:val="23"/>
                <w:szCs w:val="23"/>
              </w:rPr>
            </w:pPr>
            <w:ins w:id="914" w:author="Reza Rajan" w:date="2020-03-28T22:21:00Z">
              <w:r w:rsidRPr="00123DCA">
                <w:rPr>
                  <w:rFonts w:asciiTheme="minorHAnsi" w:hAnsiTheme="minorHAnsi" w:cstheme="minorHAnsi"/>
                  <w:b/>
                  <w:bCs/>
                  <w:sz w:val="23"/>
                  <w:szCs w:val="23"/>
                </w:rPr>
                <w:t>X</w:t>
              </w:r>
            </w:ins>
          </w:p>
        </w:tc>
        <w:tc>
          <w:tcPr>
            <w:tcW w:w="1439" w:type="dxa"/>
          </w:tcPr>
          <w:p w14:paraId="2356E2D1" w14:textId="77777777" w:rsidR="002C3D59" w:rsidRPr="00123DCA" w:rsidRDefault="002C3D59" w:rsidP="004F24A3">
            <w:pPr>
              <w:jc w:val="center"/>
              <w:rPr>
                <w:ins w:id="915" w:author="Reza Rajan" w:date="2020-03-28T22:21:00Z"/>
                <w:rFonts w:asciiTheme="minorHAnsi" w:hAnsiTheme="minorHAnsi" w:cstheme="minorHAnsi"/>
                <w:b/>
                <w:bCs/>
                <w:sz w:val="23"/>
                <w:szCs w:val="23"/>
              </w:rPr>
            </w:pPr>
            <w:ins w:id="916" w:author="Reza Rajan" w:date="2020-03-28T22:21:00Z">
              <w:r w:rsidRPr="00123DCA">
                <w:rPr>
                  <w:rFonts w:asciiTheme="minorHAnsi" w:hAnsiTheme="minorHAnsi" w:cstheme="minorHAnsi"/>
                  <w:b/>
                  <w:bCs/>
                  <w:sz w:val="23"/>
                  <w:szCs w:val="23"/>
                </w:rPr>
                <w:t>Y</w:t>
              </w:r>
            </w:ins>
          </w:p>
        </w:tc>
      </w:tr>
      <w:tr w:rsidR="002C3D59" w:rsidRPr="00123DCA" w14:paraId="34AACCF9" w14:textId="77777777" w:rsidTr="004F24A3">
        <w:trPr>
          <w:ins w:id="917" w:author="Reza Rajan" w:date="2020-03-28T22:21:00Z"/>
        </w:trPr>
        <w:tc>
          <w:tcPr>
            <w:tcW w:w="1438" w:type="dxa"/>
          </w:tcPr>
          <w:p w14:paraId="06707281" w14:textId="77777777" w:rsidR="002C3D59" w:rsidRPr="00123DCA" w:rsidRDefault="002C3D59" w:rsidP="004F24A3">
            <w:pPr>
              <w:jc w:val="center"/>
              <w:rPr>
                <w:ins w:id="918" w:author="Reza Rajan" w:date="2020-03-28T22:21:00Z"/>
                <w:rFonts w:asciiTheme="minorHAnsi" w:hAnsiTheme="minorHAnsi" w:cstheme="minorHAnsi"/>
                <w:sz w:val="23"/>
                <w:szCs w:val="23"/>
              </w:rPr>
            </w:pPr>
            <w:ins w:id="919" w:author="Reza Rajan" w:date="2020-03-28T22:21:00Z">
              <w:r w:rsidRPr="00123DCA">
                <w:rPr>
                  <w:rFonts w:asciiTheme="minorHAnsi" w:hAnsiTheme="minorHAnsi" w:cstheme="minorHAnsi"/>
                  <w:sz w:val="23"/>
                  <w:szCs w:val="23"/>
                </w:rPr>
                <w:t>Start</w:t>
              </w:r>
            </w:ins>
          </w:p>
        </w:tc>
        <w:tc>
          <w:tcPr>
            <w:tcW w:w="1439" w:type="dxa"/>
          </w:tcPr>
          <w:p w14:paraId="22E580E1" w14:textId="77777777" w:rsidR="002C3D59" w:rsidRPr="00123DCA" w:rsidRDefault="002C3D59" w:rsidP="004F24A3">
            <w:pPr>
              <w:jc w:val="center"/>
              <w:rPr>
                <w:ins w:id="920" w:author="Reza Rajan" w:date="2020-03-28T22:21:00Z"/>
                <w:rFonts w:asciiTheme="minorHAnsi" w:hAnsiTheme="minorHAnsi" w:cstheme="minorHAnsi"/>
                <w:sz w:val="23"/>
                <w:szCs w:val="23"/>
              </w:rPr>
            </w:pPr>
            <w:ins w:id="921" w:author="Reza Rajan" w:date="2020-03-28T22:21:00Z">
              <w:r w:rsidRPr="00123DCA">
                <w:rPr>
                  <w:rFonts w:asciiTheme="minorHAnsi" w:hAnsiTheme="minorHAnsi" w:cstheme="minorHAnsi"/>
                  <w:sz w:val="23"/>
                  <w:szCs w:val="23"/>
                </w:rPr>
                <w:t>5</w:t>
              </w:r>
            </w:ins>
          </w:p>
        </w:tc>
        <w:tc>
          <w:tcPr>
            <w:tcW w:w="1439" w:type="dxa"/>
          </w:tcPr>
          <w:p w14:paraId="598DEC30" w14:textId="77777777" w:rsidR="002C3D59" w:rsidRPr="00123DCA" w:rsidRDefault="002C3D59" w:rsidP="004F24A3">
            <w:pPr>
              <w:jc w:val="center"/>
              <w:rPr>
                <w:ins w:id="922" w:author="Reza Rajan" w:date="2020-03-28T22:21:00Z"/>
                <w:rFonts w:asciiTheme="minorHAnsi" w:hAnsiTheme="minorHAnsi" w:cstheme="minorHAnsi"/>
                <w:sz w:val="23"/>
                <w:szCs w:val="23"/>
              </w:rPr>
            </w:pPr>
            <w:ins w:id="923" w:author="Reza Rajan" w:date="2020-03-28T22:21:00Z">
              <w:r w:rsidRPr="00123DCA">
                <w:rPr>
                  <w:rFonts w:asciiTheme="minorHAnsi" w:hAnsiTheme="minorHAnsi" w:cstheme="minorHAnsi"/>
                  <w:sz w:val="23"/>
                  <w:szCs w:val="23"/>
                </w:rPr>
                <w:t>5</w:t>
              </w:r>
            </w:ins>
          </w:p>
        </w:tc>
      </w:tr>
      <w:tr w:rsidR="002C3D59" w:rsidRPr="00123DCA" w14:paraId="020E80B6" w14:textId="77777777" w:rsidTr="004F24A3">
        <w:trPr>
          <w:ins w:id="924" w:author="Reza Rajan" w:date="2020-03-28T22:21:00Z"/>
        </w:trPr>
        <w:tc>
          <w:tcPr>
            <w:tcW w:w="1438" w:type="dxa"/>
          </w:tcPr>
          <w:p w14:paraId="178636A4" w14:textId="77777777" w:rsidR="002C3D59" w:rsidRPr="00123DCA" w:rsidRDefault="002C3D59" w:rsidP="004F24A3">
            <w:pPr>
              <w:jc w:val="center"/>
              <w:rPr>
                <w:ins w:id="925" w:author="Reza Rajan" w:date="2020-03-28T22:21:00Z"/>
                <w:rFonts w:asciiTheme="minorHAnsi" w:hAnsiTheme="minorHAnsi" w:cstheme="minorHAnsi"/>
                <w:sz w:val="23"/>
                <w:szCs w:val="23"/>
              </w:rPr>
            </w:pPr>
            <w:ins w:id="926" w:author="Reza Rajan" w:date="2020-03-28T22:21:00Z">
              <w:r w:rsidRPr="00123DCA">
                <w:rPr>
                  <w:rFonts w:asciiTheme="minorHAnsi" w:hAnsiTheme="minorHAnsi" w:cstheme="minorHAnsi"/>
                  <w:sz w:val="23"/>
                  <w:szCs w:val="23"/>
                </w:rPr>
                <w:t>1</w:t>
              </w:r>
            </w:ins>
          </w:p>
        </w:tc>
        <w:tc>
          <w:tcPr>
            <w:tcW w:w="1439" w:type="dxa"/>
          </w:tcPr>
          <w:p w14:paraId="12EADE50" w14:textId="0685C30D" w:rsidR="002C3D59" w:rsidRPr="00123DCA" w:rsidRDefault="002C3D59" w:rsidP="004F24A3">
            <w:pPr>
              <w:jc w:val="center"/>
              <w:rPr>
                <w:ins w:id="927" w:author="Reza Rajan" w:date="2020-03-28T22:21:00Z"/>
                <w:rFonts w:asciiTheme="minorHAnsi" w:hAnsiTheme="minorHAnsi" w:cstheme="minorHAnsi"/>
                <w:sz w:val="23"/>
                <w:szCs w:val="23"/>
              </w:rPr>
            </w:pPr>
            <w:ins w:id="928" w:author="Reza Rajan" w:date="2020-03-28T22:22:00Z">
              <w:r w:rsidRPr="00123DCA">
                <w:rPr>
                  <w:rFonts w:asciiTheme="minorHAnsi" w:hAnsiTheme="minorHAnsi" w:cstheme="minorHAnsi"/>
                  <w:sz w:val="23"/>
                  <w:szCs w:val="23"/>
                </w:rPr>
                <w:t>45</w:t>
              </w:r>
            </w:ins>
          </w:p>
        </w:tc>
        <w:tc>
          <w:tcPr>
            <w:tcW w:w="1439" w:type="dxa"/>
          </w:tcPr>
          <w:p w14:paraId="575F6765" w14:textId="1968EB32" w:rsidR="002C3D59" w:rsidRPr="00123DCA" w:rsidRDefault="002C3D59" w:rsidP="004F24A3">
            <w:pPr>
              <w:jc w:val="center"/>
              <w:rPr>
                <w:ins w:id="929" w:author="Reza Rajan" w:date="2020-03-28T22:21:00Z"/>
                <w:rFonts w:asciiTheme="minorHAnsi" w:hAnsiTheme="minorHAnsi" w:cstheme="minorHAnsi"/>
                <w:sz w:val="23"/>
                <w:szCs w:val="23"/>
              </w:rPr>
            </w:pPr>
            <w:ins w:id="930" w:author="Reza Rajan" w:date="2020-03-28T22:22:00Z">
              <w:r w:rsidRPr="00123DCA">
                <w:rPr>
                  <w:rFonts w:asciiTheme="minorHAnsi" w:hAnsiTheme="minorHAnsi" w:cstheme="minorHAnsi"/>
                  <w:sz w:val="23"/>
                  <w:szCs w:val="23"/>
                </w:rPr>
                <w:t>50</w:t>
              </w:r>
            </w:ins>
          </w:p>
        </w:tc>
      </w:tr>
      <w:tr w:rsidR="002C3D59" w:rsidRPr="00123DCA" w14:paraId="454B778A" w14:textId="77777777" w:rsidTr="004F24A3">
        <w:trPr>
          <w:ins w:id="931" w:author="Reza Rajan" w:date="2020-03-28T22:21:00Z"/>
        </w:trPr>
        <w:tc>
          <w:tcPr>
            <w:tcW w:w="1438" w:type="dxa"/>
          </w:tcPr>
          <w:p w14:paraId="016C72A1" w14:textId="77777777" w:rsidR="002C3D59" w:rsidRPr="00123DCA" w:rsidRDefault="002C3D59" w:rsidP="004F24A3">
            <w:pPr>
              <w:jc w:val="center"/>
              <w:rPr>
                <w:ins w:id="932" w:author="Reza Rajan" w:date="2020-03-28T22:21:00Z"/>
                <w:rFonts w:asciiTheme="minorHAnsi" w:hAnsiTheme="minorHAnsi" w:cstheme="minorHAnsi"/>
                <w:sz w:val="23"/>
                <w:szCs w:val="23"/>
              </w:rPr>
            </w:pPr>
            <w:ins w:id="933" w:author="Reza Rajan" w:date="2020-03-28T22:21:00Z">
              <w:r w:rsidRPr="00123DCA">
                <w:rPr>
                  <w:rFonts w:asciiTheme="minorHAnsi" w:hAnsiTheme="minorHAnsi" w:cstheme="minorHAnsi"/>
                  <w:sz w:val="23"/>
                  <w:szCs w:val="23"/>
                </w:rPr>
                <w:t>2</w:t>
              </w:r>
            </w:ins>
          </w:p>
        </w:tc>
        <w:tc>
          <w:tcPr>
            <w:tcW w:w="1439" w:type="dxa"/>
          </w:tcPr>
          <w:p w14:paraId="387639EC" w14:textId="010EE59E" w:rsidR="002C3D59" w:rsidRPr="00123DCA" w:rsidRDefault="00645A2C" w:rsidP="004F24A3">
            <w:pPr>
              <w:jc w:val="center"/>
              <w:rPr>
                <w:ins w:id="934" w:author="Reza Rajan" w:date="2020-03-28T22:21:00Z"/>
                <w:rFonts w:asciiTheme="minorHAnsi" w:hAnsiTheme="minorHAnsi" w:cstheme="minorHAnsi"/>
                <w:sz w:val="23"/>
                <w:szCs w:val="23"/>
              </w:rPr>
            </w:pPr>
            <w:ins w:id="935" w:author="Reza Rajan" w:date="2020-03-28T22:22:00Z">
              <w:r w:rsidRPr="00123DCA">
                <w:rPr>
                  <w:rFonts w:asciiTheme="minorHAnsi" w:hAnsiTheme="minorHAnsi" w:cstheme="minorHAnsi"/>
                  <w:sz w:val="23"/>
                  <w:szCs w:val="23"/>
                </w:rPr>
                <w:t>9</w:t>
              </w:r>
            </w:ins>
          </w:p>
        </w:tc>
        <w:tc>
          <w:tcPr>
            <w:tcW w:w="1439" w:type="dxa"/>
          </w:tcPr>
          <w:p w14:paraId="2A98DC62" w14:textId="780C7929" w:rsidR="002C3D59" w:rsidRPr="00123DCA" w:rsidRDefault="00645A2C" w:rsidP="004F24A3">
            <w:pPr>
              <w:jc w:val="center"/>
              <w:rPr>
                <w:ins w:id="936" w:author="Reza Rajan" w:date="2020-03-28T22:21:00Z"/>
                <w:rFonts w:asciiTheme="minorHAnsi" w:hAnsiTheme="minorHAnsi" w:cstheme="minorHAnsi"/>
                <w:sz w:val="23"/>
                <w:szCs w:val="23"/>
              </w:rPr>
            </w:pPr>
            <w:ins w:id="937" w:author="Reza Rajan" w:date="2020-03-28T22:22:00Z">
              <w:r w:rsidRPr="00123DCA">
                <w:rPr>
                  <w:rFonts w:asciiTheme="minorHAnsi" w:hAnsiTheme="minorHAnsi" w:cstheme="minorHAnsi"/>
                  <w:sz w:val="23"/>
                  <w:szCs w:val="23"/>
                </w:rPr>
                <w:t>90</w:t>
              </w:r>
            </w:ins>
          </w:p>
        </w:tc>
      </w:tr>
      <w:tr w:rsidR="002C3D59" w:rsidRPr="00123DCA" w14:paraId="476A1527" w14:textId="77777777" w:rsidTr="004F24A3">
        <w:trPr>
          <w:ins w:id="938" w:author="Reza Rajan" w:date="2020-03-28T22:21:00Z"/>
        </w:trPr>
        <w:tc>
          <w:tcPr>
            <w:tcW w:w="1438" w:type="dxa"/>
          </w:tcPr>
          <w:p w14:paraId="7B35BE19" w14:textId="77777777" w:rsidR="002C3D59" w:rsidRPr="00123DCA" w:rsidRDefault="002C3D59" w:rsidP="004F24A3">
            <w:pPr>
              <w:jc w:val="center"/>
              <w:rPr>
                <w:ins w:id="939" w:author="Reza Rajan" w:date="2020-03-28T22:21:00Z"/>
                <w:rFonts w:asciiTheme="minorHAnsi" w:hAnsiTheme="minorHAnsi" w:cstheme="minorHAnsi"/>
                <w:sz w:val="23"/>
                <w:szCs w:val="23"/>
              </w:rPr>
            </w:pPr>
            <w:ins w:id="940" w:author="Reza Rajan" w:date="2020-03-28T22:21:00Z">
              <w:r w:rsidRPr="00123DCA">
                <w:rPr>
                  <w:rFonts w:asciiTheme="minorHAnsi" w:hAnsiTheme="minorHAnsi" w:cstheme="minorHAnsi"/>
                  <w:sz w:val="23"/>
                  <w:szCs w:val="23"/>
                </w:rPr>
                <w:t>3</w:t>
              </w:r>
            </w:ins>
          </w:p>
        </w:tc>
        <w:tc>
          <w:tcPr>
            <w:tcW w:w="1439" w:type="dxa"/>
          </w:tcPr>
          <w:p w14:paraId="57CAC489" w14:textId="4E8CF77C" w:rsidR="002C3D59" w:rsidRPr="00123DCA" w:rsidRDefault="00645A2C" w:rsidP="004F24A3">
            <w:pPr>
              <w:jc w:val="center"/>
              <w:rPr>
                <w:ins w:id="941" w:author="Reza Rajan" w:date="2020-03-28T22:21:00Z"/>
                <w:rFonts w:asciiTheme="minorHAnsi" w:hAnsiTheme="minorHAnsi" w:cstheme="minorHAnsi"/>
                <w:sz w:val="23"/>
                <w:szCs w:val="23"/>
              </w:rPr>
            </w:pPr>
            <w:ins w:id="942" w:author="Reza Rajan" w:date="2020-03-28T22:22:00Z">
              <w:r w:rsidRPr="00123DCA">
                <w:rPr>
                  <w:rFonts w:asciiTheme="minorHAnsi" w:hAnsiTheme="minorHAnsi" w:cstheme="minorHAnsi"/>
                  <w:sz w:val="23"/>
                  <w:szCs w:val="23"/>
                </w:rPr>
                <w:t>90</w:t>
              </w:r>
            </w:ins>
          </w:p>
        </w:tc>
        <w:tc>
          <w:tcPr>
            <w:tcW w:w="1439" w:type="dxa"/>
          </w:tcPr>
          <w:p w14:paraId="18E29490" w14:textId="3BA83EFA" w:rsidR="002C3D59" w:rsidRPr="00123DCA" w:rsidRDefault="00645A2C" w:rsidP="004F24A3">
            <w:pPr>
              <w:jc w:val="center"/>
              <w:rPr>
                <w:ins w:id="943" w:author="Reza Rajan" w:date="2020-03-28T22:21:00Z"/>
                <w:rFonts w:asciiTheme="minorHAnsi" w:hAnsiTheme="minorHAnsi" w:cstheme="minorHAnsi"/>
                <w:sz w:val="23"/>
                <w:szCs w:val="23"/>
              </w:rPr>
            </w:pPr>
            <w:ins w:id="944" w:author="Reza Rajan" w:date="2020-03-28T22:22:00Z">
              <w:r w:rsidRPr="00123DCA">
                <w:rPr>
                  <w:rFonts w:asciiTheme="minorHAnsi" w:hAnsiTheme="minorHAnsi" w:cstheme="minorHAnsi"/>
                  <w:sz w:val="23"/>
                  <w:szCs w:val="23"/>
                </w:rPr>
                <w:t>10</w:t>
              </w:r>
            </w:ins>
          </w:p>
        </w:tc>
      </w:tr>
      <w:tr w:rsidR="002C3D59" w:rsidRPr="00123DCA" w14:paraId="236F5DBD" w14:textId="77777777" w:rsidTr="004F24A3">
        <w:trPr>
          <w:ins w:id="945" w:author="Reza Rajan" w:date="2020-03-28T22:21:00Z"/>
        </w:trPr>
        <w:tc>
          <w:tcPr>
            <w:tcW w:w="1438" w:type="dxa"/>
          </w:tcPr>
          <w:p w14:paraId="4BBA65E3" w14:textId="77777777" w:rsidR="002C3D59" w:rsidRPr="00123DCA" w:rsidRDefault="002C3D59" w:rsidP="004F24A3">
            <w:pPr>
              <w:jc w:val="center"/>
              <w:rPr>
                <w:ins w:id="946" w:author="Reza Rajan" w:date="2020-03-28T22:21:00Z"/>
                <w:rFonts w:asciiTheme="minorHAnsi" w:hAnsiTheme="minorHAnsi" w:cstheme="minorHAnsi"/>
                <w:sz w:val="23"/>
                <w:szCs w:val="23"/>
              </w:rPr>
            </w:pPr>
            <w:ins w:id="947" w:author="Reza Rajan" w:date="2020-03-28T22:21:00Z">
              <w:r w:rsidRPr="00123DCA">
                <w:rPr>
                  <w:rFonts w:asciiTheme="minorHAnsi" w:hAnsiTheme="minorHAnsi" w:cstheme="minorHAnsi"/>
                  <w:sz w:val="23"/>
                  <w:szCs w:val="23"/>
                </w:rPr>
                <w:t>4</w:t>
              </w:r>
            </w:ins>
          </w:p>
        </w:tc>
        <w:tc>
          <w:tcPr>
            <w:tcW w:w="1439" w:type="dxa"/>
          </w:tcPr>
          <w:p w14:paraId="48E3A4CF" w14:textId="3ADF9EE5" w:rsidR="002C3D59" w:rsidRPr="00123DCA" w:rsidRDefault="00645A2C" w:rsidP="004F24A3">
            <w:pPr>
              <w:jc w:val="center"/>
              <w:rPr>
                <w:ins w:id="948" w:author="Reza Rajan" w:date="2020-03-28T22:21:00Z"/>
                <w:rFonts w:asciiTheme="minorHAnsi" w:hAnsiTheme="minorHAnsi" w:cstheme="minorHAnsi"/>
                <w:sz w:val="23"/>
                <w:szCs w:val="23"/>
              </w:rPr>
            </w:pPr>
            <w:ins w:id="949" w:author="Reza Rajan" w:date="2020-03-28T22:22:00Z">
              <w:r w:rsidRPr="00123DCA">
                <w:rPr>
                  <w:rFonts w:asciiTheme="minorHAnsi" w:hAnsiTheme="minorHAnsi" w:cstheme="minorHAnsi"/>
                  <w:sz w:val="23"/>
                  <w:szCs w:val="23"/>
                </w:rPr>
                <w:t>90</w:t>
              </w:r>
            </w:ins>
          </w:p>
        </w:tc>
        <w:tc>
          <w:tcPr>
            <w:tcW w:w="1439" w:type="dxa"/>
          </w:tcPr>
          <w:p w14:paraId="60366FE4" w14:textId="1CA602BF" w:rsidR="002C3D59" w:rsidRPr="00123DCA" w:rsidRDefault="00645A2C" w:rsidP="004F24A3">
            <w:pPr>
              <w:jc w:val="center"/>
              <w:rPr>
                <w:ins w:id="950" w:author="Reza Rajan" w:date="2020-03-28T22:21:00Z"/>
                <w:rFonts w:asciiTheme="minorHAnsi" w:hAnsiTheme="minorHAnsi" w:cstheme="minorHAnsi"/>
                <w:sz w:val="23"/>
                <w:szCs w:val="23"/>
              </w:rPr>
            </w:pPr>
            <w:ins w:id="951" w:author="Reza Rajan" w:date="2020-03-28T22:22:00Z">
              <w:r w:rsidRPr="00123DCA">
                <w:rPr>
                  <w:rFonts w:asciiTheme="minorHAnsi" w:hAnsiTheme="minorHAnsi" w:cstheme="minorHAnsi"/>
                  <w:sz w:val="23"/>
                  <w:szCs w:val="23"/>
                </w:rPr>
                <w:t>90</w:t>
              </w:r>
            </w:ins>
          </w:p>
        </w:tc>
      </w:tr>
    </w:tbl>
    <w:p w14:paraId="026BE252" w14:textId="77777777" w:rsidR="002C3D59" w:rsidRPr="00123DCA" w:rsidRDefault="002C3D59" w:rsidP="002C3D59">
      <w:pPr>
        <w:jc w:val="both"/>
        <w:rPr>
          <w:ins w:id="952" w:author="Reza Rajan" w:date="2020-03-28T22:21:00Z"/>
          <w:rFonts w:asciiTheme="minorHAnsi" w:hAnsiTheme="minorHAnsi" w:cstheme="minorHAnsi"/>
          <w:sz w:val="23"/>
          <w:szCs w:val="23"/>
        </w:rPr>
      </w:pPr>
    </w:p>
    <w:p w14:paraId="7FD62247" w14:textId="72A0C778" w:rsidR="002C3D59" w:rsidRPr="00123DCA" w:rsidRDefault="002C3D59" w:rsidP="002C3D59">
      <w:pPr>
        <w:jc w:val="both"/>
        <w:rPr>
          <w:ins w:id="953" w:author="Reza Rajan" w:date="2020-03-28T22:22:00Z"/>
          <w:rFonts w:asciiTheme="minorHAnsi" w:hAnsiTheme="minorHAnsi" w:cstheme="minorHAnsi"/>
          <w:i/>
          <w:iCs/>
          <w:sz w:val="23"/>
          <w:szCs w:val="23"/>
        </w:rPr>
      </w:pPr>
      <w:ins w:id="954" w:author="Reza Rajan" w:date="2020-03-28T22:21:00Z">
        <w:r w:rsidRPr="00123DCA">
          <w:rPr>
            <w:rFonts w:asciiTheme="minorHAnsi" w:hAnsiTheme="minorHAnsi" w:cstheme="minorHAnsi"/>
            <w:i/>
            <w:iCs/>
            <w:sz w:val="23"/>
            <w:szCs w:val="23"/>
          </w:rPr>
          <w:t xml:space="preserve">Note that the coordinate convention used </w:t>
        </w:r>
      </w:ins>
      <w:ins w:id="955" w:author="Reza Rajan" w:date="2020-03-29T01:05:00Z">
        <w:r w:rsidR="00C75338" w:rsidRPr="00123DCA">
          <w:rPr>
            <w:rFonts w:asciiTheme="minorHAnsi" w:hAnsiTheme="minorHAnsi" w:cstheme="minorHAnsi"/>
            <w:i/>
            <w:iCs/>
            <w:sz w:val="23"/>
            <w:szCs w:val="23"/>
          </w:rPr>
          <w:t xml:space="preserve">here varies from that shown in the </w:t>
        </w:r>
        <w:r w:rsidR="007349FD" w:rsidRPr="00123DCA">
          <w:rPr>
            <w:rFonts w:asciiTheme="minorHAnsi" w:hAnsiTheme="minorHAnsi" w:cstheme="minorHAnsi"/>
            <w:i/>
            <w:iCs/>
            <w:sz w:val="23"/>
            <w:szCs w:val="23"/>
          </w:rPr>
          <w:t>results but</w:t>
        </w:r>
      </w:ins>
      <w:ins w:id="956" w:author="Reza Rajan" w:date="2020-03-28T22:21:00Z">
        <w:r w:rsidRPr="00123DCA">
          <w:rPr>
            <w:rFonts w:asciiTheme="minorHAnsi" w:hAnsiTheme="minorHAnsi" w:cstheme="minorHAnsi"/>
            <w:i/>
            <w:iCs/>
            <w:sz w:val="23"/>
            <w:szCs w:val="23"/>
          </w:rPr>
          <w:t xml:space="preserve"> corresponds to the same locations.</w:t>
        </w:r>
      </w:ins>
    </w:p>
    <w:p w14:paraId="389FB623" w14:textId="621B20F9" w:rsidR="00645A2C" w:rsidRPr="00123DCA" w:rsidRDefault="00645A2C" w:rsidP="002C3D59">
      <w:pPr>
        <w:jc w:val="both"/>
        <w:rPr>
          <w:ins w:id="957" w:author="Reza Rajan" w:date="2020-03-28T22:22:00Z"/>
          <w:rFonts w:asciiTheme="minorHAnsi" w:hAnsiTheme="minorHAnsi" w:cstheme="minorHAnsi"/>
          <w:i/>
          <w:iCs/>
          <w:sz w:val="23"/>
          <w:szCs w:val="23"/>
        </w:rPr>
      </w:pPr>
    </w:p>
    <w:p w14:paraId="5F3417DA" w14:textId="77777777" w:rsidR="00645A2C" w:rsidRPr="00123DCA" w:rsidRDefault="00645A2C" w:rsidP="00645A2C">
      <w:pPr>
        <w:pStyle w:val="Heading2"/>
        <w:rPr>
          <w:ins w:id="958" w:author="Reza Rajan" w:date="2020-03-28T22:22:00Z"/>
          <w:rFonts w:asciiTheme="minorHAnsi" w:hAnsiTheme="minorHAnsi" w:cstheme="minorHAnsi"/>
        </w:rPr>
      </w:pPr>
      <w:ins w:id="959" w:author="Reza Rajan" w:date="2020-03-28T22:22:00Z">
        <w:r w:rsidRPr="00123DCA">
          <w:rPr>
            <w:rFonts w:asciiTheme="minorHAnsi" w:hAnsiTheme="minorHAnsi" w:cstheme="minorHAnsi"/>
          </w:rPr>
          <w:t>Results</w:t>
        </w:r>
      </w:ins>
    </w:p>
    <w:p w14:paraId="6C8401F9" w14:textId="58092A1E" w:rsidR="00645A2C" w:rsidRPr="00123DCA" w:rsidRDefault="00645A2C">
      <w:pPr>
        <w:jc w:val="both"/>
        <w:rPr>
          <w:ins w:id="960" w:author="Reza Rajan" w:date="2020-03-28T22:22:00Z"/>
          <w:rFonts w:asciiTheme="minorHAnsi" w:hAnsiTheme="minorHAnsi" w:cstheme="minorHAnsi"/>
          <w:sz w:val="23"/>
          <w:szCs w:val="23"/>
        </w:rPr>
        <w:pPrChange w:id="961" w:author="Reza Rajan" w:date="2020-03-29T01:06:00Z">
          <w:pPr/>
        </w:pPrChange>
      </w:pPr>
      <w:ins w:id="962" w:author="Reza Rajan" w:date="2020-03-28T22:22:00Z">
        <w:r w:rsidRPr="00123DCA">
          <w:rPr>
            <w:rFonts w:asciiTheme="minorHAnsi" w:hAnsiTheme="minorHAnsi" w:cstheme="minorHAnsi"/>
            <w:sz w:val="23"/>
            <w:szCs w:val="23"/>
          </w:rPr>
          <w:t xml:space="preserve">With the above, points are sampled on the map, checked for collisions, </w:t>
        </w:r>
      </w:ins>
      <w:ins w:id="963" w:author="Reza Rajan" w:date="2020-03-28T22:23:00Z">
        <w:r w:rsidR="00C915E0" w:rsidRPr="00123DCA">
          <w:rPr>
            <w:rFonts w:asciiTheme="minorHAnsi" w:hAnsiTheme="minorHAnsi" w:cstheme="minorHAnsi"/>
            <w:sz w:val="23"/>
            <w:szCs w:val="23"/>
          </w:rPr>
          <w:t xml:space="preserve">a path “tree” is </w:t>
        </w:r>
      </w:ins>
      <w:ins w:id="964" w:author="Reza Rajan" w:date="2020-03-29T01:05:00Z">
        <w:r w:rsidR="003330B9" w:rsidRPr="00123DCA">
          <w:rPr>
            <w:rFonts w:asciiTheme="minorHAnsi" w:hAnsiTheme="minorHAnsi" w:cstheme="minorHAnsi"/>
            <w:sz w:val="23"/>
            <w:szCs w:val="23"/>
          </w:rPr>
          <w:t>generated,</w:t>
        </w:r>
      </w:ins>
      <w:ins w:id="965" w:author="Reza Rajan" w:date="2020-03-28T22:23:00Z">
        <w:r w:rsidR="00C915E0" w:rsidRPr="00123DCA">
          <w:rPr>
            <w:rFonts w:asciiTheme="minorHAnsi" w:hAnsiTheme="minorHAnsi" w:cstheme="minorHAnsi"/>
            <w:sz w:val="23"/>
            <w:szCs w:val="23"/>
          </w:rPr>
          <w:t xml:space="preserve"> </w:t>
        </w:r>
      </w:ins>
      <w:ins w:id="966" w:author="Reza Rajan" w:date="2020-03-28T22:22:00Z">
        <w:r w:rsidRPr="00123DCA">
          <w:rPr>
            <w:rFonts w:asciiTheme="minorHAnsi" w:hAnsiTheme="minorHAnsi" w:cstheme="minorHAnsi"/>
            <w:sz w:val="23"/>
            <w:szCs w:val="23"/>
          </w:rPr>
          <w:t>and the A Star algorithm is used to find the most optimal path from one waypoint to another:</w:t>
        </w:r>
      </w:ins>
    </w:p>
    <w:p w14:paraId="45CCDC81" w14:textId="77777777" w:rsidR="00645A2C" w:rsidRPr="00123DCA" w:rsidRDefault="00645A2C" w:rsidP="002C3D59">
      <w:pPr>
        <w:jc w:val="both"/>
        <w:rPr>
          <w:ins w:id="967" w:author="Reza Rajan" w:date="2020-03-28T22:21:00Z"/>
          <w:rFonts w:asciiTheme="minorHAnsi" w:hAnsiTheme="minorHAnsi" w:cstheme="minorHAnsi"/>
          <w:sz w:val="23"/>
          <w:szCs w:val="23"/>
          <w:rPrChange w:id="968" w:author="Reza Rajan" w:date="2020-03-29T05:45:00Z">
            <w:rPr>
              <w:ins w:id="969" w:author="Reza Rajan" w:date="2020-03-28T22:21:00Z"/>
              <w:rFonts w:asciiTheme="minorHAnsi" w:hAnsiTheme="minorHAnsi" w:cstheme="minorHAnsi"/>
              <w:i/>
              <w:iCs/>
              <w:sz w:val="23"/>
              <w:szCs w:val="23"/>
            </w:rPr>
          </w:rPrChange>
        </w:rPr>
      </w:pPr>
    </w:p>
    <w:p w14:paraId="57FF9158" w14:textId="77777777" w:rsidR="00D170C6" w:rsidRPr="00123DCA" w:rsidRDefault="00D170C6" w:rsidP="00D170C6">
      <w:pPr>
        <w:jc w:val="both"/>
        <w:rPr>
          <w:ins w:id="970" w:author="Reza Rajan" w:date="2020-03-28T22:12:00Z"/>
          <w:rFonts w:asciiTheme="minorHAnsi" w:hAnsiTheme="minorHAnsi" w:cstheme="minorHAnsi"/>
        </w:rPr>
      </w:pPr>
    </w:p>
    <w:p w14:paraId="32996D25" w14:textId="2F6E756B" w:rsidR="00AE12C1" w:rsidRPr="00123DCA" w:rsidRDefault="00BD24CC">
      <w:pPr>
        <w:keepNext/>
        <w:jc w:val="both"/>
        <w:rPr>
          <w:ins w:id="971" w:author="Reza Rajan" w:date="2020-03-28T22:25:00Z"/>
          <w:rFonts w:asciiTheme="minorHAnsi" w:hAnsiTheme="minorHAnsi" w:cstheme="minorHAnsi"/>
          <w:rPrChange w:id="972" w:author="Reza Rajan" w:date="2020-03-29T05:45:00Z">
            <w:rPr>
              <w:ins w:id="973" w:author="Reza Rajan" w:date="2020-03-28T22:25:00Z"/>
            </w:rPr>
          </w:rPrChange>
        </w:rPr>
        <w:pPrChange w:id="974" w:author="Reza Rajan" w:date="2020-03-28T22:25:00Z">
          <w:pPr>
            <w:jc w:val="both"/>
          </w:pPr>
        </w:pPrChange>
      </w:pPr>
      <w:ins w:id="975" w:author="Reza Rajan" w:date="2020-03-29T02:40:00Z">
        <w:r w:rsidRPr="00123DCA">
          <w:rPr>
            <w:rFonts w:asciiTheme="minorHAnsi" w:hAnsiTheme="minorHAnsi" w:cstheme="minorHAnsi"/>
            <w:noProof/>
            <w:rPrChange w:id="976" w:author="Reza Rajan" w:date="2020-03-29T05:45:00Z">
              <w:rPr>
                <w:noProof/>
              </w:rPr>
            </w:rPrChange>
          </w:rPr>
          <w:drawing>
            <wp:inline distT="0" distB="0" distL="0" distR="0" wp14:anchorId="3B9B4D62" wp14:editId="79D43C78">
              <wp:extent cx="2747010" cy="1802765"/>
              <wp:effectExtent l="0" t="0" r="0" b="0"/>
              <wp:docPr id="5" name="Picture 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RT_Path_S-1.png"/>
                      <pic:cNvPicPr/>
                    </pic:nvPicPr>
                    <pic:blipFill>
                      <a:blip r:embed="rId19">
                        <a:extLst>
                          <a:ext uri="{28A0092B-C50C-407E-A947-70E740481C1C}">
                            <a14:useLocalDpi xmlns:a14="http://schemas.microsoft.com/office/drawing/2010/main" val="0"/>
                          </a:ext>
                        </a:extLst>
                      </a:blip>
                      <a:stretch>
                        <a:fillRect/>
                      </a:stretch>
                    </pic:blipFill>
                    <pic:spPr>
                      <a:xfrm>
                        <a:off x="0" y="0"/>
                        <a:ext cx="2747010" cy="1802765"/>
                      </a:xfrm>
                      <a:prstGeom prst="rect">
                        <a:avLst/>
                      </a:prstGeom>
                    </pic:spPr>
                  </pic:pic>
                </a:graphicData>
              </a:graphic>
            </wp:inline>
          </w:drawing>
        </w:r>
      </w:ins>
    </w:p>
    <w:p w14:paraId="2EECFB6C" w14:textId="2BDB8B06" w:rsidR="00D170C6" w:rsidRPr="00E762CF" w:rsidRDefault="00AE12C1">
      <w:pPr>
        <w:pStyle w:val="Caption"/>
        <w:jc w:val="center"/>
        <w:rPr>
          <w:ins w:id="977" w:author="Reza Rajan" w:date="2020-03-28T22:23:00Z"/>
          <w:rFonts w:asciiTheme="minorHAnsi" w:hAnsiTheme="minorHAnsi" w:cstheme="minorHAnsi"/>
          <w:sz w:val="23"/>
          <w:szCs w:val="23"/>
        </w:rPr>
        <w:pPrChange w:id="978" w:author="Reza Rajan" w:date="2020-03-28T22:25:00Z">
          <w:pPr>
            <w:jc w:val="both"/>
          </w:pPr>
        </w:pPrChange>
      </w:pPr>
      <w:bookmarkStart w:id="979" w:name="_Ref36327054"/>
      <w:ins w:id="980" w:author="Reza Rajan" w:date="2020-03-28T22:25:00Z">
        <w:r w:rsidRPr="00123DCA">
          <w:rPr>
            <w:rFonts w:asciiTheme="minorHAnsi" w:hAnsiTheme="minorHAnsi" w:cstheme="minorHAnsi"/>
            <w:rPrChange w:id="981" w:author="Reza Rajan" w:date="2020-03-29T05:45:00Z">
              <w:rPr/>
            </w:rPrChange>
          </w:rPr>
          <w:t xml:space="preserve">Figure </w:t>
        </w:r>
        <w:r w:rsidRPr="00123DCA">
          <w:rPr>
            <w:rFonts w:asciiTheme="minorHAnsi" w:hAnsiTheme="minorHAnsi" w:cstheme="minorHAnsi"/>
            <w:rPrChange w:id="982" w:author="Reza Rajan" w:date="2020-03-29T05:45:00Z">
              <w:rPr/>
            </w:rPrChange>
          </w:rPr>
          <w:fldChar w:fldCharType="begin"/>
        </w:r>
        <w:r w:rsidRPr="00123DCA">
          <w:rPr>
            <w:rFonts w:asciiTheme="minorHAnsi" w:hAnsiTheme="minorHAnsi" w:cstheme="minorHAnsi"/>
            <w:rPrChange w:id="983" w:author="Reza Rajan" w:date="2020-03-29T05:45:00Z">
              <w:rPr/>
            </w:rPrChange>
          </w:rPr>
          <w:instrText xml:space="preserve"> SEQ Figure \* ARABIC </w:instrText>
        </w:r>
      </w:ins>
      <w:r w:rsidRPr="00123DCA">
        <w:rPr>
          <w:rFonts w:asciiTheme="minorHAnsi" w:hAnsiTheme="minorHAnsi" w:cstheme="minorHAnsi"/>
          <w:rPrChange w:id="984" w:author="Reza Rajan" w:date="2020-03-29T05:45:00Z">
            <w:rPr/>
          </w:rPrChange>
        </w:rPr>
        <w:fldChar w:fldCharType="separate"/>
      </w:r>
      <w:ins w:id="985" w:author="Reza Rajan" w:date="2020-03-29T05:46:00Z">
        <w:r w:rsidR="00381AE8">
          <w:rPr>
            <w:rFonts w:asciiTheme="minorHAnsi" w:hAnsiTheme="minorHAnsi" w:cstheme="minorHAnsi"/>
            <w:noProof/>
          </w:rPr>
          <w:t>8</w:t>
        </w:r>
      </w:ins>
      <w:ins w:id="986" w:author="Reza Rajan" w:date="2020-03-28T22:25:00Z">
        <w:r w:rsidRPr="00123DCA">
          <w:rPr>
            <w:rFonts w:asciiTheme="minorHAnsi" w:hAnsiTheme="minorHAnsi" w:cstheme="minorHAnsi"/>
            <w:rPrChange w:id="987" w:author="Reza Rajan" w:date="2020-03-29T05:45:00Z">
              <w:rPr/>
            </w:rPrChange>
          </w:rPr>
          <w:fldChar w:fldCharType="end"/>
        </w:r>
        <w:bookmarkEnd w:id="979"/>
        <w:r w:rsidRPr="00123DCA">
          <w:rPr>
            <w:rFonts w:asciiTheme="minorHAnsi" w:hAnsiTheme="minorHAnsi" w:cstheme="minorHAnsi"/>
            <w:lang w:val="en-US"/>
            <w:rPrChange w:id="988" w:author="Reza Rajan" w:date="2020-03-29T05:45:00Z">
              <w:rPr>
                <w:lang w:val="en-US"/>
              </w:rPr>
            </w:rPrChange>
          </w:rPr>
          <w:t xml:space="preserve"> - RRT Route from Start to Waypoint 1</w:t>
        </w:r>
      </w:ins>
    </w:p>
    <w:p w14:paraId="136436D4" w14:textId="58D39A65" w:rsidR="00AE12C1" w:rsidRPr="00123DCA" w:rsidRDefault="00BD24CC">
      <w:pPr>
        <w:keepNext/>
        <w:jc w:val="both"/>
        <w:rPr>
          <w:ins w:id="989" w:author="Reza Rajan" w:date="2020-03-28T22:25:00Z"/>
          <w:rFonts w:asciiTheme="minorHAnsi" w:hAnsiTheme="minorHAnsi" w:cstheme="minorHAnsi"/>
          <w:rPrChange w:id="990" w:author="Reza Rajan" w:date="2020-03-29T05:45:00Z">
            <w:rPr>
              <w:ins w:id="991" w:author="Reza Rajan" w:date="2020-03-28T22:25:00Z"/>
            </w:rPr>
          </w:rPrChange>
        </w:rPr>
        <w:pPrChange w:id="992" w:author="Reza Rajan" w:date="2020-03-28T22:25:00Z">
          <w:pPr>
            <w:jc w:val="both"/>
          </w:pPr>
        </w:pPrChange>
      </w:pPr>
      <w:ins w:id="993" w:author="Reza Rajan" w:date="2020-03-29T02:40:00Z">
        <w:r w:rsidRPr="00123DCA">
          <w:rPr>
            <w:rFonts w:asciiTheme="minorHAnsi" w:hAnsiTheme="minorHAnsi" w:cstheme="minorHAnsi"/>
            <w:noProof/>
            <w:rPrChange w:id="994" w:author="Reza Rajan" w:date="2020-03-29T05:45:00Z">
              <w:rPr>
                <w:noProof/>
              </w:rPr>
            </w:rPrChange>
          </w:rPr>
          <w:drawing>
            <wp:inline distT="0" distB="0" distL="0" distR="0" wp14:anchorId="48D70CA7" wp14:editId="4F5AD603">
              <wp:extent cx="2747010" cy="1802765"/>
              <wp:effectExtent l="0" t="0" r="0" b="0"/>
              <wp:docPr id="6" name="Picture 6"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RT_Path_1-2.png"/>
                      <pic:cNvPicPr/>
                    </pic:nvPicPr>
                    <pic:blipFill>
                      <a:blip r:embed="rId20">
                        <a:extLst>
                          <a:ext uri="{28A0092B-C50C-407E-A947-70E740481C1C}">
                            <a14:useLocalDpi xmlns:a14="http://schemas.microsoft.com/office/drawing/2010/main" val="0"/>
                          </a:ext>
                        </a:extLst>
                      </a:blip>
                      <a:stretch>
                        <a:fillRect/>
                      </a:stretch>
                    </pic:blipFill>
                    <pic:spPr>
                      <a:xfrm>
                        <a:off x="0" y="0"/>
                        <a:ext cx="2747010" cy="1802765"/>
                      </a:xfrm>
                      <a:prstGeom prst="rect">
                        <a:avLst/>
                      </a:prstGeom>
                    </pic:spPr>
                  </pic:pic>
                </a:graphicData>
              </a:graphic>
            </wp:inline>
          </w:drawing>
        </w:r>
      </w:ins>
    </w:p>
    <w:p w14:paraId="034FE3A4" w14:textId="50E918D9" w:rsidR="00F85194" w:rsidRPr="00E762CF" w:rsidRDefault="00AE12C1">
      <w:pPr>
        <w:pStyle w:val="Caption"/>
        <w:jc w:val="center"/>
        <w:rPr>
          <w:ins w:id="995" w:author="Reza Rajan" w:date="2020-03-28T22:23:00Z"/>
          <w:rFonts w:asciiTheme="minorHAnsi" w:hAnsiTheme="minorHAnsi" w:cstheme="minorHAnsi"/>
          <w:sz w:val="23"/>
          <w:szCs w:val="23"/>
        </w:rPr>
        <w:pPrChange w:id="996" w:author="Reza Rajan" w:date="2020-03-28T22:25:00Z">
          <w:pPr>
            <w:jc w:val="both"/>
          </w:pPr>
        </w:pPrChange>
      </w:pPr>
      <w:bookmarkStart w:id="997" w:name="_Ref36327060"/>
      <w:ins w:id="998" w:author="Reza Rajan" w:date="2020-03-28T22:25:00Z">
        <w:r w:rsidRPr="00123DCA">
          <w:rPr>
            <w:rFonts w:asciiTheme="minorHAnsi" w:hAnsiTheme="minorHAnsi" w:cstheme="minorHAnsi"/>
            <w:rPrChange w:id="999" w:author="Reza Rajan" w:date="2020-03-29T05:45:00Z">
              <w:rPr/>
            </w:rPrChange>
          </w:rPr>
          <w:t xml:space="preserve">Figure </w:t>
        </w:r>
        <w:r w:rsidRPr="00123DCA">
          <w:rPr>
            <w:rFonts w:asciiTheme="minorHAnsi" w:hAnsiTheme="minorHAnsi" w:cstheme="minorHAnsi"/>
            <w:rPrChange w:id="1000" w:author="Reza Rajan" w:date="2020-03-29T05:45:00Z">
              <w:rPr/>
            </w:rPrChange>
          </w:rPr>
          <w:fldChar w:fldCharType="begin"/>
        </w:r>
        <w:r w:rsidRPr="00123DCA">
          <w:rPr>
            <w:rFonts w:asciiTheme="minorHAnsi" w:hAnsiTheme="minorHAnsi" w:cstheme="minorHAnsi"/>
            <w:rPrChange w:id="1001" w:author="Reza Rajan" w:date="2020-03-29T05:45:00Z">
              <w:rPr/>
            </w:rPrChange>
          </w:rPr>
          <w:instrText xml:space="preserve"> SEQ Figure \* ARABIC </w:instrText>
        </w:r>
      </w:ins>
      <w:r w:rsidRPr="00123DCA">
        <w:rPr>
          <w:rFonts w:asciiTheme="minorHAnsi" w:hAnsiTheme="minorHAnsi" w:cstheme="minorHAnsi"/>
          <w:rPrChange w:id="1002" w:author="Reza Rajan" w:date="2020-03-29T05:45:00Z">
            <w:rPr/>
          </w:rPrChange>
        </w:rPr>
        <w:fldChar w:fldCharType="separate"/>
      </w:r>
      <w:ins w:id="1003" w:author="Reza Rajan" w:date="2020-03-29T05:46:00Z">
        <w:r w:rsidR="00381AE8">
          <w:rPr>
            <w:rFonts w:asciiTheme="minorHAnsi" w:hAnsiTheme="minorHAnsi" w:cstheme="minorHAnsi"/>
            <w:noProof/>
          </w:rPr>
          <w:t>9</w:t>
        </w:r>
      </w:ins>
      <w:ins w:id="1004" w:author="Reza Rajan" w:date="2020-03-28T22:25:00Z">
        <w:r w:rsidRPr="00123DCA">
          <w:rPr>
            <w:rFonts w:asciiTheme="minorHAnsi" w:hAnsiTheme="minorHAnsi" w:cstheme="minorHAnsi"/>
            <w:rPrChange w:id="1005" w:author="Reza Rajan" w:date="2020-03-29T05:45:00Z">
              <w:rPr/>
            </w:rPrChange>
          </w:rPr>
          <w:fldChar w:fldCharType="end"/>
        </w:r>
        <w:bookmarkEnd w:id="997"/>
        <w:r w:rsidRPr="00123DCA">
          <w:rPr>
            <w:rFonts w:asciiTheme="minorHAnsi" w:hAnsiTheme="minorHAnsi" w:cstheme="minorHAnsi"/>
            <w:lang w:val="en-US"/>
            <w:rPrChange w:id="1006" w:author="Reza Rajan" w:date="2020-03-29T05:45:00Z">
              <w:rPr>
                <w:lang w:val="en-US"/>
              </w:rPr>
            </w:rPrChange>
          </w:rPr>
          <w:t xml:space="preserve"> - RRT Route</w:t>
        </w:r>
      </w:ins>
      <w:ins w:id="1007" w:author="Reza Rajan" w:date="2020-03-29T05:37:00Z">
        <w:r w:rsidR="003A44B0" w:rsidRPr="00123DCA">
          <w:rPr>
            <w:rFonts w:asciiTheme="minorHAnsi" w:hAnsiTheme="minorHAnsi" w:cstheme="minorHAnsi"/>
            <w:lang w:val="en-US"/>
            <w:rPrChange w:id="1008" w:author="Reza Rajan" w:date="2020-03-29T05:45:00Z">
              <w:rPr>
                <w:rFonts w:ascii="Calibri" w:hAnsi="Calibri" w:cs="Calibri"/>
                <w:i/>
                <w:iCs/>
                <w:lang w:val="en-US"/>
              </w:rPr>
            </w:rPrChange>
          </w:rPr>
          <w:t xml:space="preserve"> </w:t>
        </w:r>
      </w:ins>
      <w:ins w:id="1009" w:author="Reza Rajan" w:date="2020-03-29T05:38:00Z">
        <w:r w:rsidR="00853AA4" w:rsidRPr="00123DCA">
          <w:rPr>
            <w:rFonts w:asciiTheme="minorHAnsi" w:hAnsiTheme="minorHAnsi" w:cstheme="minorHAnsi"/>
            <w:lang w:val="en-US"/>
            <w:rPrChange w:id="1010" w:author="Reza Rajan" w:date="2020-03-29T05:45:00Z">
              <w:rPr>
                <w:rFonts w:ascii="Calibri" w:hAnsi="Calibri" w:cs="Calibri"/>
                <w:i/>
                <w:iCs/>
                <w:lang w:val="en-US"/>
              </w:rPr>
            </w:rPrChange>
          </w:rPr>
          <w:t>Added between</w:t>
        </w:r>
      </w:ins>
      <w:ins w:id="1011" w:author="Reza Rajan" w:date="2020-03-28T22:25:00Z">
        <w:r w:rsidRPr="00123DCA">
          <w:rPr>
            <w:rFonts w:asciiTheme="minorHAnsi" w:hAnsiTheme="minorHAnsi" w:cstheme="minorHAnsi"/>
            <w:lang w:val="en-US"/>
            <w:rPrChange w:id="1012" w:author="Reza Rajan" w:date="2020-03-29T05:45:00Z">
              <w:rPr>
                <w:lang w:val="en-US"/>
              </w:rPr>
            </w:rPrChange>
          </w:rPr>
          <w:t xml:space="preserve"> Waypoint 1 </w:t>
        </w:r>
      </w:ins>
      <w:ins w:id="1013" w:author="Reza Rajan" w:date="2020-03-29T05:38:00Z">
        <w:r w:rsidR="00853AA4" w:rsidRPr="00123DCA">
          <w:rPr>
            <w:rFonts w:asciiTheme="minorHAnsi" w:hAnsiTheme="minorHAnsi" w:cstheme="minorHAnsi"/>
            <w:lang w:val="en-US"/>
            <w:rPrChange w:id="1014" w:author="Reza Rajan" w:date="2020-03-29T05:45:00Z">
              <w:rPr>
                <w:rFonts w:ascii="Calibri" w:hAnsi="Calibri" w:cs="Calibri"/>
                <w:i/>
                <w:iCs/>
                <w:lang w:val="en-US"/>
              </w:rPr>
            </w:rPrChange>
          </w:rPr>
          <w:t>and</w:t>
        </w:r>
      </w:ins>
      <w:ins w:id="1015" w:author="Reza Rajan" w:date="2020-03-28T22:25:00Z">
        <w:r w:rsidRPr="00123DCA">
          <w:rPr>
            <w:rFonts w:asciiTheme="minorHAnsi" w:hAnsiTheme="minorHAnsi" w:cstheme="minorHAnsi"/>
            <w:lang w:val="en-US"/>
            <w:rPrChange w:id="1016" w:author="Reza Rajan" w:date="2020-03-29T05:45:00Z">
              <w:rPr>
                <w:lang w:val="en-US"/>
              </w:rPr>
            </w:rPrChange>
          </w:rPr>
          <w:t xml:space="preserve"> Waypoint 2</w:t>
        </w:r>
      </w:ins>
    </w:p>
    <w:p w14:paraId="3D995360" w14:textId="1BB8694D" w:rsidR="00AE12C1" w:rsidRPr="00123DCA" w:rsidRDefault="00BD24CC">
      <w:pPr>
        <w:keepNext/>
        <w:jc w:val="both"/>
        <w:rPr>
          <w:ins w:id="1017" w:author="Reza Rajan" w:date="2020-03-28T22:25:00Z"/>
          <w:rFonts w:asciiTheme="minorHAnsi" w:hAnsiTheme="minorHAnsi" w:cstheme="minorHAnsi"/>
          <w:rPrChange w:id="1018" w:author="Reza Rajan" w:date="2020-03-29T05:45:00Z">
            <w:rPr>
              <w:ins w:id="1019" w:author="Reza Rajan" w:date="2020-03-28T22:25:00Z"/>
            </w:rPr>
          </w:rPrChange>
        </w:rPr>
        <w:pPrChange w:id="1020" w:author="Reza Rajan" w:date="2020-03-28T22:25:00Z">
          <w:pPr>
            <w:jc w:val="both"/>
          </w:pPr>
        </w:pPrChange>
      </w:pPr>
      <w:ins w:id="1021" w:author="Reza Rajan" w:date="2020-03-29T02:40:00Z">
        <w:r w:rsidRPr="00123DCA">
          <w:rPr>
            <w:rFonts w:asciiTheme="minorHAnsi" w:hAnsiTheme="minorHAnsi" w:cstheme="minorHAnsi"/>
            <w:noProof/>
            <w:rPrChange w:id="1022" w:author="Reza Rajan" w:date="2020-03-29T05:45:00Z">
              <w:rPr>
                <w:noProof/>
              </w:rPr>
            </w:rPrChange>
          </w:rPr>
          <w:lastRenderedPageBreak/>
          <w:drawing>
            <wp:inline distT="0" distB="0" distL="0" distR="0" wp14:anchorId="0CAC5CE8" wp14:editId="3A0EB248">
              <wp:extent cx="2747010" cy="1802765"/>
              <wp:effectExtent l="0" t="0" r="0" b="0"/>
              <wp:docPr id="7" name="Picture 7"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RT_Path_2-3.png"/>
                      <pic:cNvPicPr/>
                    </pic:nvPicPr>
                    <pic:blipFill>
                      <a:blip r:embed="rId21">
                        <a:extLst>
                          <a:ext uri="{28A0092B-C50C-407E-A947-70E740481C1C}">
                            <a14:useLocalDpi xmlns:a14="http://schemas.microsoft.com/office/drawing/2010/main" val="0"/>
                          </a:ext>
                        </a:extLst>
                      </a:blip>
                      <a:stretch>
                        <a:fillRect/>
                      </a:stretch>
                    </pic:blipFill>
                    <pic:spPr>
                      <a:xfrm>
                        <a:off x="0" y="0"/>
                        <a:ext cx="2747010" cy="1802765"/>
                      </a:xfrm>
                      <a:prstGeom prst="rect">
                        <a:avLst/>
                      </a:prstGeom>
                    </pic:spPr>
                  </pic:pic>
                </a:graphicData>
              </a:graphic>
            </wp:inline>
          </w:drawing>
        </w:r>
      </w:ins>
    </w:p>
    <w:p w14:paraId="421D5F18" w14:textId="49EF67D9" w:rsidR="00A51FE6" w:rsidRPr="00E762CF" w:rsidRDefault="00AE12C1">
      <w:pPr>
        <w:pStyle w:val="Caption"/>
        <w:jc w:val="center"/>
        <w:rPr>
          <w:ins w:id="1023" w:author="Reza Rajan" w:date="2020-03-28T22:23:00Z"/>
          <w:rFonts w:asciiTheme="minorHAnsi" w:hAnsiTheme="minorHAnsi" w:cstheme="minorHAnsi"/>
          <w:sz w:val="23"/>
          <w:szCs w:val="23"/>
        </w:rPr>
        <w:pPrChange w:id="1024" w:author="Reza Rajan" w:date="2020-03-28T22:25:00Z">
          <w:pPr>
            <w:jc w:val="both"/>
          </w:pPr>
        </w:pPrChange>
      </w:pPr>
      <w:bookmarkStart w:id="1025" w:name="_Ref36327079"/>
      <w:ins w:id="1026" w:author="Reza Rajan" w:date="2020-03-28T22:25:00Z">
        <w:r w:rsidRPr="00123DCA">
          <w:rPr>
            <w:rFonts w:asciiTheme="minorHAnsi" w:hAnsiTheme="minorHAnsi" w:cstheme="minorHAnsi"/>
            <w:rPrChange w:id="1027" w:author="Reza Rajan" w:date="2020-03-29T05:45:00Z">
              <w:rPr/>
            </w:rPrChange>
          </w:rPr>
          <w:t xml:space="preserve">Figure </w:t>
        </w:r>
        <w:r w:rsidRPr="00123DCA">
          <w:rPr>
            <w:rFonts w:asciiTheme="minorHAnsi" w:hAnsiTheme="minorHAnsi" w:cstheme="minorHAnsi"/>
            <w:rPrChange w:id="1028" w:author="Reza Rajan" w:date="2020-03-29T05:45:00Z">
              <w:rPr/>
            </w:rPrChange>
          </w:rPr>
          <w:fldChar w:fldCharType="begin"/>
        </w:r>
        <w:r w:rsidRPr="00123DCA">
          <w:rPr>
            <w:rFonts w:asciiTheme="minorHAnsi" w:hAnsiTheme="minorHAnsi" w:cstheme="minorHAnsi"/>
            <w:rPrChange w:id="1029" w:author="Reza Rajan" w:date="2020-03-29T05:45:00Z">
              <w:rPr/>
            </w:rPrChange>
          </w:rPr>
          <w:instrText xml:space="preserve"> SEQ Figure \* ARABIC </w:instrText>
        </w:r>
      </w:ins>
      <w:r w:rsidRPr="00123DCA">
        <w:rPr>
          <w:rFonts w:asciiTheme="minorHAnsi" w:hAnsiTheme="minorHAnsi" w:cstheme="minorHAnsi"/>
          <w:rPrChange w:id="1030" w:author="Reza Rajan" w:date="2020-03-29T05:45:00Z">
            <w:rPr/>
          </w:rPrChange>
        </w:rPr>
        <w:fldChar w:fldCharType="separate"/>
      </w:r>
      <w:ins w:id="1031" w:author="Reza Rajan" w:date="2020-03-29T05:46:00Z">
        <w:r w:rsidR="00381AE8">
          <w:rPr>
            <w:rFonts w:asciiTheme="minorHAnsi" w:hAnsiTheme="minorHAnsi" w:cstheme="minorHAnsi"/>
            <w:noProof/>
          </w:rPr>
          <w:t>10</w:t>
        </w:r>
      </w:ins>
      <w:ins w:id="1032" w:author="Reza Rajan" w:date="2020-03-28T22:25:00Z">
        <w:r w:rsidRPr="00123DCA">
          <w:rPr>
            <w:rFonts w:asciiTheme="minorHAnsi" w:hAnsiTheme="minorHAnsi" w:cstheme="minorHAnsi"/>
            <w:rPrChange w:id="1033" w:author="Reza Rajan" w:date="2020-03-29T05:45:00Z">
              <w:rPr/>
            </w:rPrChange>
          </w:rPr>
          <w:fldChar w:fldCharType="end"/>
        </w:r>
        <w:bookmarkEnd w:id="1025"/>
        <w:r w:rsidRPr="00123DCA">
          <w:rPr>
            <w:rFonts w:asciiTheme="minorHAnsi" w:hAnsiTheme="minorHAnsi" w:cstheme="minorHAnsi"/>
            <w:lang w:val="en-US"/>
            <w:rPrChange w:id="1034" w:author="Reza Rajan" w:date="2020-03-29T05:45:00Z">
              <w:rPr>
                <w:lang w:val="en-US"/>
              </w:rPr>
            </w:rPrChange>
          </w:rPr>
          <w:t xml:space="preserve"> - RRT Route </w:t>
        </w:r>
      </w:ins>
      <w:ins w:id="1035" w:author="Reza Rajan" w:date="2020-03-29T05:38:00Z">
        <w:r w:rsidR="00853AA4" w:rsidRPr="00123DCA">
          <w:rPr>
            <w:rFonts w:asciiTheme="minorHAnsi" w:hAnsiTheme="minorHAnsi" w:cstheme="minorHAnsi"/>
            <w:lang w:val="en-US"/>
            <w:rPrChange w:id="1036" w:author="Reza Rajan" w:date="2020-03-29T05:45:00Z">
              <w:rPr>
                <w:rFonts w:ascii="Calibri" w:hAnsi="Calibri" w:cs="Calibri"/>
                <w:i/>
                <w:iCs/>
                <w:lang w:val="en-US"/>
              </w:rPr>
            </w:rPrChange>
          </w:rPr>
          <w:t>Added between</w:t>
        </w:r>
        <w:r w:rsidR="00853AA4" w:rsidRPr="00123DCA">
          <w:rPr>
            <w:rFonts w:asciiTheme="minorHAnsi" w:hAnsiTheme="minorHAnsi" w:cstheme="minorHAnsi"/>
            <w:lang w:val="en-US"/>
            <w:rPrChange w:id="1037" w:author="Reza Rajan" w:date="2020-03-29T05:45:00Z">
              <w:rPr>
                <w:rFonts w:ascii="Calibri" w:hAnsi="Calibri" w:cs="Calibri"/>
                <w:lang w:val="en-US"/>
              </w:rPr>
            </w:rPrChange>
          </w:rPr>
          <w:t xml:space="preserve"> </w:t>
        </w:r>
      </w:ins>
      <w:ins w:id="1038" w:author="Reza Rajan" w:date="2020-03-28T22:25:00Z">
        <w:r w:rsidRPr="00123DCA">
          <w:rPr>
            <w:rFonts w:asciiTheme="minorHAnsi" w:hAnsiTheme="minorHAnsi" w:cstheme="minorHAnsi"/>
            <w:lang w:val="en-US"/>
            <w:rPrChange w:id="1039" w:author="Reza Rajan" w:date="2020-03-29T05:45:00Z">
              <w:rPr>
                <w:lang w:val="en-US"/>
              </w:rPr>
            </w:rPrChange>
          </w:rPr>
          <w:t xml:space="preserve">Waypoint 2 </w:t>
        </w:r>
      </w:ins>
      <w:ins w:id="1040" w:author="Reza Rajan" w:date="2020-03-29T05:38:00Z">
        <w:r w:rsidR="00853AA4" w:rsidRPr="00123DCA">
          <w:rPr>
            <w:rFonts w:asciiTheme="minorHAnsi" w:hAnsiTheme="minorHAnsi" w:cstheme="minorHAnsi"/>
            <w:lang w:val="en-US"/>
            <w:rPrChange w:id="1041" w:author="Reza Rajan" w:date="2020-03-29T05:45:00Z">
              <w:rPr>
                <w:rFonts w:ascii="Calibri" w:hAnsi="Calibri" w:cs="Calibri"/>
                <w:i/>
                <w:iCs/>
                <w:lang w:val="en-US"/>
              </w:rPr>
            </w:rPrChange>
          </w:rPr>
          <w:t>and</w:t>
        </w:r>
      </w:ins>
      <w:ins w:id="1042" w:author="Reza Rajan" w:date="2020-03-28T22:25:00Z">
        <w:r w:rsidRPr="00123DCA">
          <w:rPr>
            <w:rFonts w:asciiTheme="minorHAnsi" w:hAnsiTheme="minorHAnsi" w:cstheme="minorHAnsi"/>
            <w:lang w:val="en-US"/>
            <w:rPrChange w:id="1043" w:author="Reza Rajan" w:date="2020-03-29T05:45:00Z">
              <w:rPr>
                <w:lang w:val="en-US"/>
              </w:rPr>
            </w:rPrChange>
          </w:rPr>
          <w:t xml:space="preserve"> Waypoint 3</w:t>
        </w:r>
      </w:ins>
    </w:p>
    <w:p w14:paraId="6CF0FC6F" w14:textId="086DC189" w:rsidR="00AE12C1" w:rsidRPr="00123DCA" w:rsidRDefault="00BD24CC">
      <w:pPr>
        <w:keepNext/>
        <w:jc w:val="both"/>
        <w:rPr>
          <w:ins w:id="1044" w:author="Reza Rajan" w:date="2020-03-28T22:25:00Z"/>
          <w:rFonts w:asciiTheme="minorHAnsi" w:hAnsiTheme="minorHAnsi" w:cstheme="minorHAnsi"/>
          <w:rPrChange w:id="1045" w:author="Reza Rajan" w:date="2020-03-29T05:45:00Z">
            <w:rPr>
              <w:ins w:id="1046" w:author="Reza Rajan" w:date="2020-03-28T22:25:00Z"/>
            </w:rPr>
          </w:rPrChange>
        </w:rPr>
        <w:pPrChange w:id="1047" w:author="Reza Rajan" w:date="2020-03-28T22:25:00Z">
          <w:pPr>
            <w:jc w:val="both"/>
          </w:pPr>
        </w:pPrChange>
      </w:pPr>
      <w:ins w:id="1048" w:author="Reza Rajan" w:date="2020-03-29T02:40:00Z">
        <w:r w:rsidRPr="00123DCA">
          <w:rPr>
            <w:rFonts w:asciiTheme="minorHAnsi" w:hAnsiTheme="minorHAnsi" w:cstheme="minorHAnsi"/>
            <w:noProof/>
            <w:rPrChange w:id="1049" w:author="Reza Rajan" w:date="2020-03-29T05:45:00Z">
              <w:rPr>
                <w:noProof/>
              </w:rPr>
            </w:rPrChange>
          </w:rPr>
          <w:drawing>
            <wp:inline distT="0" distB="0" distL="0" distR="0" wp14:anchorId="75A649B5" wp14:editId="24207D8C">
              <wp:extent cx="2747010" cy="1802765"/>
              <wp:effectExtent l="0" t="0" r="0" b="0"/>
              <wp:docPr id="8" name="Picture 8"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RT_Path_3-4.png"/>
                      <pic:cNvPicPr/>
                    </pic:nvPicPr>
                    <pic:blipFill>
                      <a:blip r:embed="rId22">
                        <a:extLst>
                          <a:ext uri="{28A0092B-C50C-407E-A947-70E740481C1C}">
                            <a14:useLocalDpi xmlns:a14="http://schemas.microsoft.com/office/drawing/2010/main" val="0"/>
                          </a:ext>
                        </a:extLst>
                      </a:blip>
                      <a:stretch>
                        <a:fillRect/>
                      </a:stretch>
                    </pic:blipFill>
                    <pic:spPr>
                      <a:xfrm>
                        <a:off x="0" y="0"/>
                        <a:ext cx="2747010" cy="1802765"/>
                      </a:xfrm>
                      <a:prstGeom prst="rect">
                        <a:avLst/>
                      </a:prstGeom>
                    </pic:spPr>
                  </pic:pic>
                </a:graphicData>
              </a:graphic>
            </wp:inline>
          </w:drawing>
        </w:r>
      </w:ins>
    </w:p>
    <w:p w14:paraId="769AA210" w14:textId="0C865DB3" w:rsidR="00271FCD" w:rsidRPr="00123DCA" w:rsidRDefault="00AE12C1">
      <w:pPr>
        <w:pStyle w:val="Caption"/>
        <w:jc w:val="center"/>
        <w:rPr>
          <w:ins w:id="1050" w:author="Reza Rajan" w:date="2020-03-28T22:28:00Z"/>
          <w:rFonts w:asciiTheme="minorHAnsi" w:hAnsiTheme="minorHAnsi" w:cstheme="minorHAnsi"/>
          <w:lang w:val="en-US"/>
          <w:rPrChange w:id="1051" w:author="Reza Rajan" w:date="2020-03-29T05:45:00Z">
            <w:rPr>
              <w:ins w:id="1052" w:author="Reza Rajan" w:date="2020-03-28T22:28:00Z"/>
              <w:lang w:val="en-US"/>
            </w:rPr>
          </w:rPrChange>
        </w:rPr>
        <w:pPrChange w:id="1053" w:author="Reza Rajan" w:date="2020-03-28T22:34:00Z">
          <w:pPr/>
        </w:pPrChange>
      </w:pPr>
      <w:bookmarkStart w:id="1054" w:name="_Ref36327083"/>
      <w:ins w:id="1055" w:author="Reza Rajan" w:date="2020-03-28T22:25:00Z">
        <w:r w:rsidRPr="00123DCA">
          <w:rPr>
            <w:rFonts w:asciiTheme="minorHAnsi" w:hAnsiTheme="minorHAnsi" w:cstheme="minorHAnsi"/>
            <w:rPrChange w:id="1056" w:author="Reza Rajan" w:date="2020-03-29T05:45:00Z">
              <w:rPr/>
            </w:rPrChange>
          </w:rPr>
          <w:t xml:space="preserve">Figure </w:t>
        </w:r>
        <w:r w:rsidRPr="00123DCA">
          <w:rPr>
            <w:rFonts w:asciiTheme="minorHAnsi" w:hAnsiTheme="minorHAnsi" w:cstheme="minorHAnsi"/>
            <w:rPrChange w:id="1057" w:author="Reza Rajan" w:date="2020-03-29T05:45:00Z">
              <w:rPr/>
            </w:rPrChange>
          </w:rPr>
          <w:fldChar w:fldCharType="begin"/>
        </w:r>
        <w:r w:rsidRPr="00123DCA">
          <w:rPr>
            <w:rFonts w:asciiTheme="minorHAnsi" w:hAnsiTheme="minorHAnsi" w:cstheme="minorHAnsi"/>
            <w:rPrChange w:id="1058" w:author="Reza Rajan" w:date="2020-03-29T05:45:00Z">
              <w:rPr/>
            </w:rPrChange>
          </w:rPr>
          <w:instrText xml:space="preserve"> SEQ Figure \* ARABIC </w:instrText>
        </w:r>
      </w:ins>
      <w:r w:rsidRPr="00123DCA">
        <w:rPr>
          <w:rFonts w:asciiTheme="minorHAnsi" w:hAnsiTheme="minorHAnsi" w:cstheme="minorHAnsi"/>
          <w:rPrChange w:id="1059" w:author="Reza Rajan" w:date="2020-03-29T05:45:00Z">
            <w:rPr/>
          </w:rPrChange>
        </w:rPr>
        <w:fldChar w:fldCharType="separate"/>
      </w:r>
      <w:ins w:id="1060" w:author="Reza Rajan" w:date="2020-03-29T05:46:00Z">
        <w:r w:rsidR="00381AE8">
          <w:rPr>
            <w:rFonts w:asciiTheme="minorHAnsi" w:hAnsiTheme="minorHAnsi" w:cstheme="minorHAnsi"/>
            <w:noProof/>
          </w:rPr>
          <w:t>11</w:t>
        </w:r>
      </w:ins>
      <w:ins w:id="1061" w:author="Reza Rajan" w:date="2020-03-28T22:25:00Z">
        <w:r w:rsidRPr="00123DCA">
          <w:rPr>
            <w:rFonts w:asciiTheme="minorHAnsi" w:hAnsiTheme="minorHAnsi" w:cstheme="minorHAnsi"/>
            <w:rPrChange w:id="1062" w:author="Reza Rajan" w:date="2020-03-29T05:45:00Z">
              <w:rPr/>
            </w:rPrChange>
          </w:rPr>
          <w:fldChar w:fldCharType="end"/>
        </w:r>
        <w:bookmarkEnd w:id="1054"/>
        <w:r w:rsidRPr="00123DCA">
          <w:rPr>
            <w:rFonts w:asciiTheme="minorHAnsi" w:hAnsiTheme="minorHAnsi" w:cstheme="minorHAnsi"/>
            <w:lang w:val="en-US"/>
            <w:rPrChange w:id="1063" w:author="Reza Rajan" w:date="2020-03-29T05:45:00Z">
              <w:rPr>
                <w:lang w:val="en-US"/>
              </w:rPr>
            </w:rPrChange>
          </w:rPr>
          <w:t xml:space="preserve"> - RRT Route </w:t>
        </w:r>
      </w:ins>
      <w:ins w:id="1064" w:author="Reza Rajan" w:date="2020-03-29T05:38:00Z">
        <w:r w:rsidR="00853AA4" w:rsidRPr="00123DCA">
          <w:rPr>
            <w:rFonts w:asciiTheme="minorHAnsi" w:hAnsiTheme="minorHAnsi" w:cstheme="minorHAnsi"/>
            <w:lang w:val="en-US"/>
            <w:rPrChange w:id="1065" w:author="Reza Rajan" w:date="2020-03-29T05:45:00Z">
              <w:rPr>
                <w:rFonts w:ascii="Calibri" w:hAnsi="Calibri" w:cs="Calibri"/>
                <w:i/>
                <w:iCs/>
                <w:lang w:val="en-US"/>
              </w:rPr>
            </w:rPrChange>
          </w:rPr>
          <w:t>Added between</w:t>
        </w:r>
        <w:r w:rsidR="00853AA4" w:rsidRPr="00123DCA">
          <w:rPr>
            <w:rFonts w:asciiTheme="minorHAnsi" w:hAnsiTheme="minorHAnsi" w:cstheme="minorHAnsi"/>
            <w:lang w:val="en-US"/>
            <w:rPrChange w:id="1066" w:author="Reza Rajan" w:date="2020-03-29T05:45:00Z">
              <w:rPr>
                <w:rFonts w:ascii="Calibri" w:hAnsi="Calibri" w:cs="Calibri"/>
                <w:lang w:val="en-US"/>
              </w:rPr>
            </w:rPrChange>
          </w:rPr>
          <w:t xml:space="preserve"> </w:t>
        </w:r>
      </w:ins>
      <w:ins w:id="1067" w:author="Reza Rajan" w:date="2020-03-28T22:25:00Z">
        <w:r w:rsidRPr="00123DCA">
          <w:rPr>
            <w:rFonts w:asciiTheme="minorHAnsi" w:hAnsiTheme="minorHAnsi" w:cstheme="minorHAnsi"/>
            <w:lang w:val="en-US"/>
            <w:rPrChange w:id="1068" w:author="Reza Rajan" w:date="2020-03-29T05:45:00Z">
              <w:rPr>
                <w:lang w:val="en-US"/>
              </w:rPr>
            </w:rPrChange>
          </w:rPr>
          <w:t xml:space="preserve">Waypoint 3 </w:t>
        </w:r>
      </w:ins>
      <w:ins w:id="1069" w:author="Reza Rajan" w:date="2020-03-29T05:38:00Z">
        <w:r w:rsidR="00853AA4" w:rsidRPr="00123DCA">
          <w:rPr>
            <w:rFonts w:asciiTheme="minorHAnsi" w:hAnsiTheme="minorHAnsi" w:cstheme="minorHAnsi"/>
            <w:lang w:val="en-US"/>
            <w:rPrChange w:id="1070" w:author="Reza Rajan" w:date="2020-03-29T05:45:00Z">
              <w:rPr>
                <w:rFonts w:ascii="Calibri" w:hAnsi="Calibri" w:cs="Calibri"/>
                <w:i/>
                <w:iCs/>
                <w:lang w:val="en-US"/>
              </w:rPr>
            </w:rPrChange>
          </w:rPr>
          <w:t>and</w:t>
        </w:r>
      </w:ins>
      <w:ins w:id="1071" w:author="Reza Rajan" w:date="2020-03-28T22:25:00Z">
        <w:r w:rsidRPr="00123DCA">
          <w:rPr>
            <w:rFonts w:asciiTheme="minorHAnsi" w:hAnsiTheme="minorHAnsi" w:cstheme="minorHAnsi"/>
            <w:lang w:val="en-US"/>
            <w:rPrChange w:id="1072" w:author="Reza Rajan" w:date="2020-03-29T05:45:00Z">
              <w:rPr>
                <w:lang w:val="en-US"/>
              </w:rPr>
            </w:rPrChange>
          </w:rPr>
          <w:t xml:space="preserve"> Waypoint 4</w:t>
        </w:r>
      </w:ins>
    </w:p>
    <w:p w14:paraId="26410A2F" w14:textId="1CA7B472" w:rsidR="00E64AAC" w:rsidRPr="00123DCA" w:rsidRDefault="00271FCD">
      <w:pPr>
        <w:jc w:val="both"/>
        <w:rPr>
          <w:ins w:id="1073" w:author="Reza Rajan" w:date="2020-03-28T22:38:00Z"/>
          <w:rFonts w:asciiTheme="minorHAnsi" w:hAnsiTheme="minorHAnsi" w:cstheme="minorHAnsi"/>
          <w:sz w:val="23"/>
          <w:szCs w:val="23"/>
          <w:lang w:val="en-US"/>
        </w:rPr>
      </w:pPr>
      <w:ins w:id="1074" w:author="Reza Rajan" w:date="2020-03-28T22:28:00Z">
        <w:r w:rsidRPr="00123DCA">
          <w:rPr>
            <w:rFonts w:asciiTheme="minorHAnsi" w:hAnsiTheme="minorHAnsi" w:cstheme="minorHAnsi"/>
            <w:sz w:val="23"/>
            <w:szCs w:val="23"/>
            <w:lang w:val="en-US"/>
            <w:rPrChange w:id="1075" w:author="Reza Rajan" w:date="2020-03-29T05:45:00Z">
              <w:rPr>
                <w:lang w:val="en-US"/>
              </w:rPr>
            </w:rPrChange>
          </w:rPr>
          <w:t>From these results it can be seen how the tree structure is generated</w:t>
        </w:r>
        <w:r w:rsidR="005B5B85" w:rsidRPr="00123DCA">
          <w:rPr>
            <w:rFonts w:asciiTheme="minorHAnsi" w:hAnsiTheme="minorHAnsi" w:cstheme="minorHAnsi"/>
            <w:sz w:val="23"/>
            <w:szCs w:val="23"/>
            <w:lang w:val="en-US"/>
            <w:rPrChange w:id="1076" w:author="Reza Rajan" w:date="2020-03-29T05:45:00Z">
              <w:rPr>
                <w:lang w:val="en-US"/>
              </w:rPr>
            </w:rPrChange>
          </w:rPr>
          <w:t xml:space="preserve"> – </w:t>
        </w:r>
      </w:ins>
      <w:ins w:id="1077" w:author="Reza Rajan" w:date="2020-03-28T22:29:00Z">
        <w:r w:rsidR="009640C6" w:rsidRPr="00123DCA">
          <w:rPr>
            <w:rFonts w:asciiTheme="minorHAnsi" w:hAnsiTheme="minorHAnsi" w:cstheme="minorHAnsi"/>
            <w:sz w:val="23"/>
            <w:szCs w:val="23"/>
            <w:lang w:val="en-US"/>
            <w:rPrChange w:id="1078" w:author="Reza Rajan" w:date="2020-03-29T05:45:00Z">
              <w:rPr>
                <w:lang w:val="en-US"/>
              </w:rPr>
            </w:rPrChange>
          </w:rPr>
          <w:t>branches</w:t>
        </w:r>
      </w:ins>
      <w:ins w:id="1079" w:author="Reza Rajan" w:date="2020-03-28T22:28:00Z">
        <w:r w:rsidR="005B5B85" w:rsidRPr="00123DCA">
          <w:rPr>
            <w:rFonts w:asciiTheme="minorHAnsi" w:hAnsiTheme="minorHAnsi" w:cstheme="minorHAnsi"/>
            <w:sz w:val="23"/>
            <w:szCs w:val="23"/>
            <w:lang w:val="en-US"/>
            <w:rPrChange w:id="1080" w:author="Reza Rajan" w:date="2020-03-29T05:45:00Z">
              <w:rPr>
                <w:lang w:val="en-US"/>
              </w:rPr>
            </w:rPrChange>
          </w:rPr>
          <w:t xml:space="preserve"> </w:t>
        </w:r>
      </w:ins>
      <w:ins w:id="1081" w:author="Reza Rajan" w:date="2020-03-28T22:29:00Z">
        <w:r w:rsidR="00506A89" w:rsidRPr="00123DCA">
          <w:rPr>
            <w:rFonts w:asciiTheme="minorHAnsi" w:hAnsiTheme="minorHAnsi" w:cstheme="minorHAnsi"/>
            <w:sz w:val="23"/>
            <w:szCs w:val="23"/>
            <w:lang w:val="en-US"/>
            <w:rPrChange w:id="1082" w:author="Reza Rajan" w:date="2020-03-29T05:45:00Z">
              <w:rPr>
                <w:lang w:val="en-US"/>
              </w:rPr>
            </w:rPrChange>
          </w:rPr>
          <w:t xml:space="preserve">extending toward its nearest </w:t>
        </w:r>
        <w:r w:rsidR="009640C6" w:rsidRPr="00123DCA">
          <w:rPr>
            <w:rFonts w:asciiTheme="minorHAnsi" w:hAnsiTheme="minorHAnsi" w:cstheme="minorHAnsi"/>
            <w:sz w:val="23"/>
            <w:szCs w:val="23"/>
            <w:lang w:val="en-US"/>
            <w:rPrChange w:id="1083" w:author="Reza Rajan" w:date="2020-03-29T05:45:00Z">
              <w:rPr>
                <w:lang w:val="en-US"/>
              </w:rPr>
            </w:rPrChange>
          </w:rPr>
          <w:t xml:space="preserve">node. Furthermore, </w:t>
        </w:r>
        <w:r w:rsidR="000233B6" w:rsidRPr="00123DCA">
          <w:rPr>
            <w:rFonts w:asciiTheme="minorHAnsi" w:hAnsiTheme="minorHAnsi" w:cstheme="minorHAnsi"/>
            <w:sz w:val="23"/>
            <w:szCs w:val="23"/>
            <w:lang w:val="en-US"/>
            <w:rPrChange w:id="1084" w:author="Reza Rajan" w:date="2020-03-29T05:45:00Z">
              <w:rPr>
                <w:lang w:val="en-US"/>
              </w:rPr>
            </w:rPrChange>
          </w:rPr>
          <w:t xml:space="preserve">there is a </w:t>
        </w:r>
      </w:ins>
      <w:ins w:id="1085" w:author="Reza Rajan" w:date="2020-03-28T22:30:00Z">
        <w:r w:rsidR="000233B6" w:rsidRPr="00123DCA">
          <w:rPr>
            <w:rFonts w:asciiTheme="minorHAnsi" w:hAnsiTheme="minorHAnsi" w:cstheme="minorHAnsi"/>
            <w:sz w:val="23"/>
            <w:szCs w:val="23"/>
            <w:lang w:val="en-US"/>
            <w:rPrChange w:id="1086" w:author="Reza Rajan" w:date="2020-03-29T05:45:00Z">
              <w:rPr>
                <w:lang w:val="en-US"/>
              </w:rPr>
            </w:rPrChange>
          </w:rPr>
          <w:t>distinction between the tree</w:t>
        </w:r>
      </w:ins>
      <w:ins w:id="1087" w:author="Reza Rajan" w:date="2020-03-29T00:02:00Z">
        <w:r w:rsidR="00A10666" w:rsidRPr="00123DCA">
          <w:rPr>
            <w:rFonts w:asciiTheme="minorHAnsi" w:hAnsiTheme="minorHAnsi" w:cstheme="minorHAnsi"/>
            <w:sz w:val="23"/>
            <w:szCs w:val="23"/>
            <w:lang w:val="en-US"/>
          </w:rPr>
          <w:t>s</w:t>
        </w:r>
      </w:ins>
      <w:ins w:id="1088" w:author="Reza Rajan" w:date="2020-03-28T22:30:00Z">
        <w:r w:rsidR="000233B6" w:rsidRPr="00123DCA">
          <w:rPr>
            <w:rFonts w:asciiTheme="minorHAnsi" w:hAnsiTheme="minorHAnsi" w:cstheme="minorHAnsi"/>
            <w:sz w:val="23"/>
            <w:szCs w:val="23"/>
            <w:lang w:val="en-US"/>
            <w:rPrChange w:id="1089" w:author="Reza Rajan" w:date="2020-03-29T05:45:00Z">
              <w:rPr>
                <w:lang w:val="en-US"/>
              </w:rPr>
            </w:rPrChange>
          </w:rPr>
          <w:t xml:space="preserve"> generated in </w:t>
        </w:r>
        <w:r w:rsidR="006E59CD" w:rsidRPr="00123DCA">
          <w:rPr>
            <w:rFonts w:asciiTheme="minorHAnsi" w:hAnsiTheme="minorHAnsi" w:cstheme="minorHAnsi"/>
            <w:sz w:val="23"/>
            <w:szCs w:val="23"/>
            <w:lang w:val="en-US"/>
            <w:rPrChange w:id="1090" w:author="Reza Rajan" w:date="2020-03-29T05:45:00Z">
              <w:rPr>
                <w:lang w:val="en-US"/>
              </w:rPr>
            </w:rPrChange>
          </w:rPr>
          <w:fldChar w:fldCharType="begin"/>
        </w:r>
        <w:r w:rsidR="006E59CD" w:rsidRPr="00123DCA">
          <w:rPr>
            <w:rFonts w:asciiTheme="minorHAnsi" w:hAnsiTheme="minorHAnsi" w:cstheme="minorHAnsi"/>
            <w:sz w:val="23"/>
            <w:szCs w:val="23"/>
            <w:lang w:val="en-US"/>
            <w:rPrChange w:id="1091" w:author="Reza Rajan" w:date="2020-03-29T05:45:00Z">
              <w:rPr>
                <w:lang w:val="en-US"/>
              </w:rPr>
            </w:rPrChange>
          </w:rPr>
          <w:instrText xml:space="preserve"> REF _Ref36327054 \h </w:instrText>
        </w:r>
      </w:ins>
      <w:r w:rsidR="00C37D7A" w:rsidRPr="00123DCA">
        <w:rPr>
          <w:rFonts w:asciiTheme="minorHAnsi" w:hAnsiTheme="minorHAnsi" w:cstheme="minorHAnsi"/>
          <w:sz w:val="23"/>
          <w:szCs w:val="23"/>
          <w:lang w:val="en-US"/>
          <w:rPrChange w:id="1092" w:author="Reza Rajan" w:date="2020-03-29T05:45:00Z">
            <w:rPr>
              <w:lang w:val="en-US"/>
            </w:rPr>
          </w:rPrChange>
        </w:rPr>
        <w:instrText xml:space="preserve"> \* MERGEFORMAT </w:instrText>
      </w:r>
      <w:r w:rsidR="006E59CD" w:rsidRPr="00123DCA">
        <w:rPr>
          <w:rFonts w:asciiTheme="minorHAnsi" w:hAnsiTheme="minorHAnsi" w:cstheme="minorHAnsi"/>
          <w:sz w:val="23"/>
          <w:szCs w:val="23"/>
          <w:lang w:val="en-US"/>
          <w:rPrChange w:id="1093" w:author="Reza Rajan" w:date="2020-03-29T05:45:00Z">
            <w:rPr>
              <w:rFonts w:asciiTheme="minorHAnsi" w:hAnsiTheme="minorHAnsi" w:cstheme="minorHAnsi"/>
              <w:sz w:val="23"/>
              <w:szCs w:val="23"/>
              <w:lang w:val="en-US"/>
            </w:rPr>
          </w:rPrChange>
        </w:rPr>
      </w:r>
      <w:r w:rsidR="006E59CD" w:rsidRPr="00123DCA">
        <w:rPr>
          <w:rFonts w:asciiTheme="minorHAnsi" w:hAnsiTheme="minorHAnsi" w:cstheme="minorHAnsi"/>
          <w:sz w:val="23"/>
          <w:szCs w:val="23"/>
          <w:lang w:val="en-US"/>
          <w:rPrChange w:id="1094" w:author="Reza Rajan" w:date="2020-03-29T05:45:00Z">
            <w:rPr>
              <w:lang w:val="en-US"/>
            </w:rPr>
          </w:rPrChange>
        </w:rPr>
        <w:fldChar w:fldCharType="separate"/>
      </w:r>
      <w:ins w:id="1095" w:author="Reza Rajan" w:date="2020-03-29T05:46:00Z">
        <w:r w:rsidR="00381AE8" w:rsidRPr="00381AE8">
          <w:rPr>
            <w:rFonts w:asciiTheme="minorHAnsi" w:hAnsiTheme="minorHAnsi" w:cstheme="minorHAnsi"/>
            <w:sz w:val="23"/>
            <w:szCs w:val="23"/>
            <w:rPrChange w:id="1096" w:author="Reza Rajan" w:date="2020-03-29T05:46:00Z">
              <w:rPr>
                <w:i/>
                <w:iCs/>
              </w:rPr>
            </w:rPrChange>
          </w:rPr>
          <w:t xml:space="preserve">Figure </w:t>
        </w:r>
        <w:r w:rsidR="00381AE8" w:rsidRPr="00381AE8">
          <w:rPr>
            <w:rFonts w:asciiTheme="minorHAnsi" w:hAnsiTheme="minorHAnsi" w:cstheme="minorHAnsi"/>
            <w:noProof/>
            <w:sz w:val="23"/>
            <w:szCs w:val="23"/>
            <w:rPrChange w:id="1097" w:author="Reza Rajan" w:date="2020-03-29T05:46:00Z">
              <w:rPr>
                <w:rFonts w:asciiTheme="minorHAnsi" w:hAnsiTheme="minorHAnsi" w:cstheme="minorHAnsi"/>
                <w:noProof/>
              </w:rPr>
            </w:rPrChange>
          </w:rPr>
          <w:t>8</w:t>
        </w:r>
      </w:ins>
      <w:ins w:id="1098" w:author="Reza Rajan" w:date="2020-03-28T22:30:00Z">
        <w:r w:rsidR="006E59CD" w:rsidRPr="00123DCA">
          <w:rPr>
            <w:rFonts w:asciiTheme="minorHAnsi" w:hAnsiTheme="minorHAnsi" w:cstheme="minorHAnsi"/>
            <w:sz w:val="23"/>
            <w:szCs w:val="23"/>
            <w:lang w:val="en-US"/>
            <w:rPrChange w:id="1099" w:author="Reza Rajan" w:date="2020-03-29T05:45:00Z">
              <w:rPr>
                <w:lang w:val="en-US"/>
              </w:rPr>
            </w:rPrChange>
          </w:rPr>
          <w:fldChar w:fldCharType="end"/>
        </w:r>
        <w:r w:rsidR="006E59CD" w:rsidRPr="00123DCA">
          <w:rPr>
            <w:rFonts w:asciiTheme="minorHAnsi" w:hAnsiTheme="minorHAnsi" w:cstheme="minorHAnsi"/>
            <w:sz w:val="23"/>
            <w:szCs w:val="23"/>
            <w:lang w:val="en-US"/>
            <w:rPrChange w:id="1100" w:author="Reza Rajan" w:date="2020-03-29T05:45:00Z">
              <w:rPr>
                <w:lang w:val="en-US"/>
              </w:rPr>
            </w:rPrChange>
          </w:rPr>
          <w:t xml:space="preserve"> and </w:t>
        </w:r>
      </w:ins>
      <w:ins w:id="1101" w:author="Reza Rajan" w:date="2020-03-29T02:41:00Z">
        <w:r w:rsidR="00EB5E34" w:rsidRPr="00E762CF">
          <w:rPr>
            <w:rFonts w:asciiTheme="minorHAnsi" w:hAnsiTheme="minorHAnsi" w:cstheme="minorHAnsi"/>
            <w:sz w:val="23"/>
            <w:szCs w:val="23"/>
            <w:lang w:val="en-US"/>
          </w:rPr>
          <w:fldChar w:fldCharType="begin"/>
        </w:r>
        <w:r w:rsidR="00EB5E34" w:rsidRPr="00123DCA">
          <w:rPr>
            <w:rFonts w:asciiTheme="minorHAnsi" w:hAnsiTheme="minorHAnsi" w:cstheme="minorHAnsi"/>
            <w:sz w:val="23"/>
            <w:szCs w:val="23"/>
            <w:lang w:val="en-US"/>
          </w:rPr>
          <w:instrText xml:space="preserve"> REF _Ref36327079 \h </w:instrText>
        </w:r>
      </w:ins>
      <w:r w:rsidR="00EB5E34" w:rsidRPr="00123DCA">
        <w:rPr>
          <w:rFonts w:asciiTheme="minorHAnsi" w:hAnsiTheme="minorHAnsi" w:cstheme="minorHAnsi"/>
          <w:sz w:val="23"/>
          <w:szCs w:val="23"/>
          <w:lang w:val="en-US"/>
        </w:rPr>
        <w:instrText xml:space="preserve"> \* MERGEFORMAT </w:instrText>
      </w:r>
      <w:r w:rsidR="00EB5E34" w:rsidRPr="00123DCA">
        <w:rPr>
          <w:rFonts w:asciiTheme="minorHAnsi" w:hAnsiTheme="minorHAnsi" w:cstheme="minorHAnsi"/>
          <w:sz w:val="23"/>
          <w:szCs w:val="23"/>
          <w:lang w:val="en-US"/>
          <w:rPrChange w:id="1102" w:author="Reza Rajan" w:date="2020-03-29T05:45:00Z">
            <w:rPr>
              <w:rFonts w:asciiTheme="minorHAnsi" w:hAnsiTheme="minorHAnsi" w:cstheme="minorHAnsi"/>
              <w:sz w:val="23"/>
              <w:szCs w:val="23"/>
              <w:lang w:val="en-US"/>
            </w:rPr>
          </w:rPrChange>
        </w:rPr>
      </w:r>
      <w:r w:rsidR="00EB5E34" w:rsidRPr="00123DCA">
        <w:rPr>
          <w:rFonts w:asciiTheme="minorHAnsi" w:hAnsiTheme="minorHAnsi" w:cstheme="minorHAnsi"/>
          <w:sz w:val="23"/>
          <w:szCs w:val="23"/>
          <w:lang w:val="en-US"/>
          <w:rPrChange w:id="1103" w:author="Reza Rajan" w:date="2020-03-29T05:45:00Z">
            <w:rPr>
              <w:rFonts w:asciiTheme="minorHAnsi" w:hAnsiTheme="minorHAnsi" w:cstheme="minorHAnsi"/>
              <w:sz w:val="23"/>
              <w:szCs w:val="23"/>
              <w:lang w:val="en-US"/>
            </w:rPr>
          </w:rPrChange>
        </w:rPr>
        <w:fldChar w:fldCharType="separate"/>
      </w:r>
      <w:ins w:id="1104" w:author="Reza Rajan" w:date="2020-03-29T05:46:00Z">
        <w:r w:rsidR="00381AE8" w:rsidRPr="00381AE8">
          <w:rPr>
            <w:rFonts w:asciiTheme="minorHAnsi" w:hAnsiTheme="minorHAnsi" w:cstheme="minorHAnsi"/>
            <w:sz w:val="23"/>
            <w:szCs w:val="23"/>
            <w:rPrChange w:id="1105" w:author="Reza Rajan" w:date="2020-03-29T05:46:00Z">
              <w:rPr>
                <w:i/>
                <w:iCs/>
              </w:rPr>
            </w:rPrChange>
          </w:rPr>
          <w:t xml:space="preserve">Figure </w:t>
        </w:r>
        <w:r w:rsidR="00381AE8" w:rsidRPr="00381AE8">
          <w:rPr>
            <w:rFonts w:asciiTheme="minorHAnsi" w:hAnsiTheme="minorHAnsi" w:cstheme="minorHAnsi"/>
            <w:noProof/>
            <w:sz w:val="23"/>
            <w:szCs w:val="23"/>
            <w:rPrChange w:id="1106" w:author="Reza Rajan" w:date="2020-03-29T05:46:00Z">
              <w:rPr>
                <w:rFonts w:asciiTheme="minorHAnsi" w:hAnsiTheme="minorHAnsi" w:cstheme="minorHAnsi"/>
                <w:noProof/>
              </w:rPr>
            </w:rPrChange>
          </w:rPr>
          <w:t>10</w:t>
        </w:r>
      </w:ins>
      <w:ins w:id="1107" w:author="Reza Rajan" w:date="2020-03-29T02:41:00Z">
        <w:r w:rsidR="00EB5E34" w:rsidRPr="00123DCA">
          <w:rPr>
            <w:rFonts w:asciiTheme="minorHAnsi" w:hAnsiTheme="minorHAnsi" w:cstheme="minorHAnsi"/>
            <w:sz w:val="23"/>
            <w:szCs w:val="23"/>
            <w:lang w:val="en-US"/>
            <w:rPrChange w:id="1108" w:author="Reza Rajan" w:date="2020-03-29T05:45:00Z">
              <w:rPr>
                <w:rFonts w:asciiTheme="minorHAnsi" w:hAnsiTheme="minorHAnsi" w:cstheme="minorHAnsi"/>
                <w:sz w:val="23"/>
                <w:szCs w:val="23"/>
                <w:lang w:val="en-US"/>
              </w:rPr>
            </w:rPrChange>
          </w:rPr>
          <w:fldChar w:fldCharType="end"/>
        </w:r>
        <w:r w:rsidR="00EB5E34" w:rsidRPr="00123DCA">
          <w:rPr>
            <w:rFonts w:asciiTheme="minorHAnsi" w:hAnsiTheme="minorHAnsi" w:cstheme="minorHAnsi"/>
            <w:sz w:val="23"/>
            <w:szCs w:val="23"/>
            <w:lang w:val="en-US"/>
          </w:rPr>
          <w:t xml:space="preserve"> </w:t>
        </w:r>
      </w:ins>
      <w:ins w:id="1109" w:author="Reza Rajan" w:date="2020-03-29T00:02:00Z">
        <w:r w:rsidR="00A10666" w:rsidRPr="00123DCA">
          <w:rPr>
            <w:rFonts w:asciiTheme="minorHAnsi" w:hAnsiTheme="minorHAnsi" w:cstheme="minorHAnsi"/>
            <w:sz w:val="23"/>
            <w:szCs w:val="23"/>
            <w:lang w:val="en-US"/>
          </w:rPr>
          <w:t xml:space="preserve">to those </w:t>
        </w:r>
      </w:ins>
      <w:ins w:id="1110" w:author="Reza Rajan" w:date="2020-03-29T00:03:00Z">
        <w:r w:rsidR="00A10666" w:rsidRPr="00123DCA">
          <w:rPr>
            <w:rFonts w:asciiTheme="minorHAnsi" w:hAnsiTheme="minorHAnsi" w:cstheme="minorHAnsi"/>
            <w:sz w:val="23"/>
            <w:szCs w:val="23"/>
            <w:lang w:val="en-US"/>
          </w:rPr>
          <w:t>generated in</w:t>
        </w:r>
      </w:ins>
      <w:ins w:id="1111" w:author="Reza Rajan" w:date="2020-03-28T22:30:00Z">
        <w:r w:rsidR="006E59CD" w:rsidRPr="00123DCA">
          <w:rPr>
            <w:rFonts w:asciiTheme="minorHAnsi" w:hAnsiTheme="minorHAnsi" w:cstheme="minorHAnsi"/>
            <w:sz w:val="23"/>
            <w:szCs w:val="23"/>
            <w:lang w:val="en-US"/>
            <w:rPrChange w:id="1112" w:author="Reza Rajan" w:date="2020-03-29T05:45:00Z">
              <w:rPr>
                <w:lang w:val="en-US"/>
              </w:rPr>
            </w:rPrChange>
          </w:rPr>
          <w:t xml:space="preserve"> </w:t>
        </w:r>
      </w:ins>
      <w:ins w:id="1113" w:author="Reza Rajan" w:date="2020-03-29T02:41:00Z">
        <w:r w:rsidR="00EB5E34" w:rsidRPr="00E762CF">
          <w:rPr>
            <w:rFonts w:asciiTheme="minorHAnsi" w:hAnsiTheme="minorHAnsi" w:cstheme="minorHAnsi"/>
            <w:sz w:val="23"/>
            <w:szCs w:val="23"/>
            <w:lang w:val="en-US"/>
          </w:rPr>
          <w:fldChar w:fldCharType="begin"/>
        </w:r>
        <w:r w:rsidR="00EB5E34" w:rsidRPr="00123DCA">
          <w:rPr>
            <w:rFonts w:asciiTheme="minorHAnsi" w:hAnsiTheme="minorHAnsi" w:cstheme="minorHAnsi"/>
            <w:sz w:val="23"/>
            <w:szCs w:val="23"/>
            <w:lang w:val="en-US"/>
          </w:rPr>
          <w:instrText xml:space="preserve"> REF _Ref36327060 \h </w:instrText>
        </w:r>
      </w:ins>
      <w:r w:rsidR="00EB5E34" w:rsidRPr="00123DCA">
        <w:rPr>
          <w:rFonts w:asciiTheme="minorHAnsi" w:hAnsiTheme="minorHAnsi" w:cstheme="minorHAnsi"/>
          <w:sz w:val="23"/>
          <w:szCs w:val="23"/>
          <w:lang w:val="en-US"/>
        </w:rPr>
        <w:instrText xml:space="preserve"> \* MERGEFORMAT </w:instrText>
      </w:r>
      <w:r w:rsidR="00EB5E34" w:rsidRPr="00123DCA">
        <w:rPr>
          <w:rFonts w:asciiTheme="minorHAnsi" w:hAnsiTheme="minorHAnsi" w:cstheme="minorHAnsi"/>
          <w:sz w:val="23"/>
          <w:szCs w:val="23"/>
          <w:lang w:val="en-US"/>
          <w:rPrChange w:id="1114" w:author="Reza Rajan" w:date="2020-03-29T05:45:00Z">
            <w:rPr>
              <w:rFonts w:asciiTheme="minorHAnsi" w:hAnsiTheme="minorHAnsi" w:cstheme="minorHAnsi"/>
              <w:sz w:val="23"/>
              <w:szCs w:val="23"/>
              <w:lang w:val="en-US"/>
            </w:rPr>
          </w:rPrChange>
        </w:rPr>
      </w:r>
      <w:r w:rsidR="00EB5E34" w:rsidRPr="00123DCA">
        <w:rPr>
          <w:rFonts w:asciiTheme="minorHAnsi" w:hAnsiTheme="minorHAnsi" w:cstheme="minorHAnsi"/>
          <w:sz w:val="23"/>
          <w:szCs w:val="23"/>
          <w:lang w:val="en-US"/>
          <w:rPrChange w:id="1115" w:author="Reza Rajan" w:date="2020-03-29T05:45:00Z">
            <w:rPr>
              <w:rFonts w:asciiTheme="minorHAnsi" w:hAnsiTheme="minorHAnsi" w:cstheme="minorHAnsi"/>
              <w:sz w:val="23"/>
              <w:szCs w:val="23"/>
              <w:lang w:val="en-US"/>
            </w:rPr>
          </w:rPrChange>
        </w:rPr>
        <w:fldChar w:fldCharType="separate"/>
      </w:r>
      <w:ins w:id="1116" w:author="Reza Rajan" w:date="2020-03-29T05:46:00Z">
        <w:r w:rsidR="00381AE8" w:rsidRPr="00381AE8">
          <w:rPr>
            <w:rFonts w:asciiTheme="minorHAnsi" w:hAnsiTheme="minorHAnsi" w:cstheme="minorHAnsi"/>
            <w:sz w:val="23"/>
            <w:szCs w:val="23"/>
            <w:rPrChange w:id="1117" w:author="Reza Rajan" w:date="2020-03-29T05:46:00Z">
              <w:rPr>
                <w:i/>
                <w:iCs/>
              </w:rPr>
            </w:rPrChange>
          </w:rPr>
          <w:t xml:space="preserve">Figure </w:t>
        </w:r>
        <w:r w:rsidR="00381AE8" w:rsidRPr="00381AE8">
          <w:rPr>
            <w:rFonts w:asciiTheme="minorHAnsi" w:hAnsiTheme="minorHAnsi" w:cstheme="minorHAnsi"/>
            <w:noProof/>
            <w:sz w:val="23"/>
            <w:szCs w:val="23"/>
            <w:rPrChange w:id="1118" w:author="Reza Rajan" w:date="2020-03-29T05:46:00Z">
              <w:rPr>
                <w:rFonts w:asciiTheme="minorHAnsi" w:hAnsiTheme="minorHAnsi" w:cstheme="minorHAnsi"/>
                <w:noProof/>
              </w:rPr>
            </w:rPrChange>
          </w:rPr>
          <w:t>9</w:t>
        </w:r>
      </w:ins>
      <w:ins w:id="1119" w:author="Reza Rajan" w:date="2020-03-29T02:41:00Z">
        <w:r w:rsidR="00EB5E34" w:rsidRPr="00123DCA">
          <w:rPr>
            <w:rFonts w:asciiTheme="minorHAnsi" w:hAnsiTheme="minorHAnsi" w:cstheme="minorHAnsi"/>
            <w:sz w:val="23"/>
            <w:szCs w:val="23"/>
            <w:lang w:val="en-US"/>
            <w:rPrChange w:id="1120" w:author="Reza Rajan" w:date="2020-03-29T05:45:00Z">
              <w:rPr>
                <w:rFonts w:asciiTheme="minorHAnsi" w:hAnsiTheme="minorHAnsi" w:cstheme="minorHAnsi"/>
                <w:sz w:val="23"/>
                <w:szCs w:val="23"/>
                <w:lang w:val="en-US"/>
              </w:rPr>
            </w:rPrChange>
          </w:rPr>
          <w:fldChar w:fldCharType="end"/>
        </w:r>
        <w:r w:rsidR="00EB5E34" w:rsidRPr="00123DCA">
          <w:rPr>
            <w:rFonts w:asciiTheme="minorHAnsi" w:hAnsiTheme="minorHAnsi" w:cstheme="minorHAnsi"/>
            <w:sz w:val="23"/>
            <w:szCs w:val="23"/>
            <w:lang w:val="en-US"/>
          </w:rPr>
          <w:t xml:space="preserve"> </w:t>
        </w:r>
      </w:ins>
      <w:ins w:id="1121" w:author="Reza Rajan" w:date="2020-03-28T22:31:00Z">
        <w:r w:rsidR="006E59CD" w:rsidRPr="00123DCA">
          <w:rPr>
            <w:rFonts w:asciiTheme="minorHAnsi" w:hAnsiTheme="minorHAnsi" w:cstheme="minorHAnsi"/>
            <w:sz w:val="23"/>
            <w:szCs w:val="23"/>
            <w:lang w:val="en-US"/>
            <w:rPrChange w:id="1122" w:author="Reza Rajan" w:date="2020-03-29T05:45:00Z">
              <w:rPr>
                <w:lang w:val="en-US"/>
              </w:rPr>
            </w:rPrChange>
          </w:rPr>
          <w:t xml:space="preserve">and </w:t>
        </w:r>
        <w:r w:rsidR="006E59CD" w:rsidRPr="00123DCA">
          <w:rPr>
            <w:rFonts w:asciiTheme="minorHAnsi" w:hAnsiTheme="minorHAnsi" w:cstheme="minorHAnsi"/>
            <w:sz w:val="23"/>
            <w:szCs w:val="23"/>
            <w:lang w:val="en-US"/>
            <w:rPrChange w:id="1123" w:author="Reza Rajan" w:date="2020-03-29T05:45:00Z">
              <w:rPr>
                <w:lang w:val="en-US"/>
              </w:rPr>
            </w:rPrChange>
          </w:rPr>
          <w:fldChar w:fldCharType="begin"/>
        </w:r>
        <w:r w:rsidR="006E59CD" w:rsidRPr="00123DCA">
          <w:rPr>
            <w:rFonts w:asciiTheme="minorHAnsi" w:hAnsiTheme="minorHAnsi" w:cstheme="minorHAnsi"/>
            <w:sz w:val="23"/>
            <w:szCs w:val="23"/>
            <w:lang w:val="en-US"/>
            <w:rPrChange w:id="1124" w:author="Reza Rajan" w:date="2020-03-29T05:45:00Z">
              <w:rPr>
                <w:lang w:val="en-US"/>
              </w:rPr>
            </w:rPrChange>
          </w:rPr>
          <w:instrText xml:space="preserve"> REF _Ref36327083 \h </w:instrText>
        </w:r>
      </w:ins>
      <w:r w:rsidR="00C37D7A" w:rsidRPr="00123DCA">
        <w:rPr>
          <w:rFonts w:asciiTheme="minorHAnsi" w:hAnsiTheme="minorHAnsi" w:cstheme="minorHAnsi"/>
          <w:sz w:val="23"/>
          <w:szCs w:val="23"/>
          <w:lang w:val="en-US"/>
          <w:rPrChange w:id="1125" w:author="Reza Rajan" w:date="2020-03-29T05:45:00Z">
            <w:rPr>
              <w:lang w:val="en-US"/>
            </w:rPr>
          </w:rPrChange>
        </w:rPr>
        <w:instrText xml:space="preserve"> \* MERGEFORMAT </w:instrText>
      </w:r>
      <w:r w:rsidR="006E59CD" w:rsidRPr="00123DCA">
        <w:rPr>
          <w:rFonts w:asciiTheme="minorHAnsi" w:hAnsiTheme="minorHAnsi" w:cstheme="minorHAnsi"/>
          <w:sz w:val="23"/>
          <w:szCs w:val="23"/>
          <w:lang w:val="en-US"/>
          <w:rPrChange w:id="1126" w:author="Reza Rajan" w:date="2020-03-29T05:45:00Z">
            <w:rPr>
              <w:rFonts w:asciiTheme="minorHAnsi" w:hAnsiTheme="minorHAnsi" w:cstheme="minorHAnsi"/>
              <w:sz w:val="23"/>
              <w:szCs w:val="23"/>
              <w:lang w:val="en-US"/>
            </w:rPr>
          </w:rPrChange>
        </w:rPr>
      </w:r>
      <w:r w:rsidR="006E59CD" w:rsidRPr="00123DCA">
        <w:rPr>
          <w:rFonts w:asciiTheme="minorHAnsi" w:hAnsiTheme="minorHAnsi" w:cstheme="minorHAnsi"/>
          <w:sz w:val="23"/>
          <w:szCs w:val="23"/>
          <w:lang w:val="en-US"/>
          <w:rPrChange w:id="1127" w:author="Reza Rajan" w:date="2020-03-29T05:45:00Z">
            <w:rPr>
              <w:lang w:val="en-US"/>
            </w:rPr>
          </w:rPrChange>
        </w:rPr>
        <w:fldChar w:fldCharType="separate"/>
      </w:r>
      <w:ins w:id="1128" w:author="Reza Rajan" w:date="2020-03-29T05:46:00Z">
        <w:r w:rsidR="00381AE8" w:rsidRPr="00381AE8">
          <w:rPr>
            <w:rFonts w:asciiTheme="minorHAnsi" w:hAnsiTheme="minorHAnsi" w:cstheme="minorHAnsi"/>
            <w:sz w:val="23"/>
            <w:szCs w:val="23"/>
            <w:rPrChange w:id="1129" w:author="Reza Rajan" w:date="2020-03-29T05:46:00Z">
              <w:rPr>
                <w:i/>
                <w:iCs/>
              </w:rPr>
            </w:rPrChange>
          </w:rPr>
          <w:t xml:space="preserve">Figure </w:t>
        </w:r>
        <w:r w:rsidR="00381AE8" w:rsidRPr="00381AE8">
          <w:rPr>
            <w:rFonts w:asciiTheme="minorHAnsi" w:hAnsiTheme="minorHAnsi" w:cstheme="minorHAnsi"/>
            <w:noProof/>
            <w:sz w:val="23"/>
            <w:szCs w:val="23"/>
            <w:rPrChange w:id="1130" w:author="Reza Rajan" w:date="2020-03-29T05:46:00Z">
              <w:rPr>
                <w:rFonts w:asciiTheme="minorHAnsi" w:hAnsiTheme="minorHAnsi" w:cstheme="minorHAnsi"/>
                <w:noProof/>
              </w:rPr>
            </w:rPrChange>
          </w:rPr>
          <w:t>11</w:t>
        </w:r>
      </w:ins>
      <w:ins w:id="1131" w:author="Reza Rajan" w:date="2020-03-28T22:31:00Z">
        <w:r w:rsidR="006E59CD" w:rsidRPr="00123DCA">
          <w:rPr>
            <w:rFonts w:asciiTheme="minorHAnsi" w:hAnsiTheme="minorHAnsi" w:cstheme="minorHAnsi"/>
            <w:sz w:val="23"/>
            <w:szCs w:val="23"/>
            <w:lang w:val="en-US"/>
            <w:rPrChange w:id="1132" w:author="Reza Rajan" w:date="2020-03-29T05:45:00Z">
              <w:rPr>
                <w:lang w:val="en-US"/>
              </w:rPr>
            </w:rPrChange>
          </w:rPr>
          <w:fldChar w:fldCharType="end"/>
        </w:r>
      </w:ins>
      <w:ins w:id="1133" w:author="Reza Rajan" w:date="2020-03-29T00:03:00Z">
        <w:r w:rsidR="008973CA" w:rsidRPr="00123DCA">
          <w:rPr>
            <w:rFonts w:asciiTheme="minorHAnsi" w:hAnsiTheme="minorHAnsi" w:cstheme="minorHAnsi"/>
            <w:sz w:val="23"/>
            <w:szCs w:val="23"/>
            <w:lang w:val="en-US"/>
          </w:rPr>
          <w:t xml:space="preserve"> – d</w:t>
        </w:r>
      </w:ins>
      <w:ins w:id="1134" w:author="Reza Rajan" w:date="2020-03-28T22:31:00Z">
        <w:r w:rsidR="006F682A" w:rsidRPr="00123DCA">
          <w:rPr>
            <w:rFonts w:asciiTheme="minorHAnsi" w:hAnsiTheme="minorHAnsi" w:cstheme="minorHAnsi"/>
            <w:sz w:val="23"/>
            <w:szCs w:val="23"/>
            <w:lang w:val="en-US"/>
            <w:rPrChange w:id="1135" w:author="Reza Rajan" w:date="2020-03-29T05:45:00Z">
              <w:rPr>
                <w:lang w:val="en-US"/>
              </w:rPr>
            </w:rPrChange>
          </w:rPr>
          <w:t xml:space="preserve">epending on the </w:t>
        </w:r>
        <w:r w:rsidR="00475E2D" w:rsidRPr="00123DCA">
          <w:rPr>
            <w:rFonts w:asciiTheme="minorHAnsi" w:hAnsiTheme="minorHAnsi" w:cstheme="minorHAnsi"/>
            <w:sz w:val="23"/>
            <w:szCs w:val="23"/>
            <w:lang w:val="en-US"/>
            <w:rPrChange w:id="1136" w:author="Reza Rajan" w:date="2020-03-29T05:45:00Z">
              <w:rPr>
                <w:lang w:val="en-US"/>
              </w:rPr>
            </w:rPrChange>
          </w:rPr>
          <w:t>number of samples which must be gene</w:t>
        </w:r>
      </w:ins>
      <w:ins w:id="1137" w:author="Reza Rajan" w:date="2020-03-28T22:32:00Z">
        <w:r w:rsidR="00475E2D" w:rsidRPr="00123DCA">
          <w:rPr>
            <w:rFonts w:asciiTheme="minorHAnsi" w:hAnsiTheme="minorHAnsi" w:cstheme="minorHAnsi"/>
            <w:sz w:val="23"/>
            <w:szCs w:val="23"/>
            <w:lang w:val="en-US"/>
            <w:rPrChange w:id="1138" w:author="Reza Rajan" w:date="2020-03-29T05:45:00Z">
              <w:rPr>
                <w:lang w:val="en-US"/>
              </w:rPr>
            </w:rPrChange>
          </w:rPr>
          <w:t xml:space="preserve">rated to find a suitable connection from start to end, the </w:t>
        </w:r>
        <w:r w:rsidR="00C37D7A" w:rsidRPr="00123DCA">
          <w:rPr>
            <w:rFonts w:asciiTheme="minorHAnsi" w:hAnsiTheme="minorHAnsi" w:cstheme="minorHAnsi"/>
            <w:sz w:val="23"/>
            <w:szCs w:val="23"/>
            <w:lang w:val="en-US"/>
            <w:rPrChange w:id="1139" w:author="Reza Rajan" w:date="2020-03-29T05:45:00Z">
              <w:rPr>
                <w:lang w:val="en-US"/>
              </w:rPr>
            </w:rPrChange>
          </w:rPr>
          <w:t>trees can become fairly large</w:t>
        </w:r>
      </w:ins>
      <w:ins w:id="1140" w:author="Reza Rajan" w:date="2020-03-29T00:03:00Z">
        <w:r w:rsidR="008973CA" w:rsidRPr="00123DCA">
          <w:rPr>
            <w:rFonts w:asciiTheme="minorHAnsi" w:hAnsiTheme="minorHAnsi" w:cstheme="minorHAnsi"/>
            <w:sz w:val="23"/>
            <w:szCs w:val="23"/>
            <w:lang w:val="en-US"/>
          </w:rPr>
          <w:t>,</w:t>
        </w:r>
      </w:ins>
      <w:ins w:id="1141" w:author="Reza Rajan" w:date="2020-03-28T22:32:00Z">
        <w:r w:rsidR="00C37D7A" w:rsidRPr="00123DCA">
          <w:rPr>
            <w:rFonts w:asciiTheme="minorHAnsi" w:hAnsiTheme="minorHAnsi" w:cstheme="minorHAnsi"/>
            <w:sz w:val="23"/>
            <w:szCs w:val="23"/>
            <w:lang w:val="en-US"/>
            <w:rPrChange w:id="1142" w:author="Reza Rajan" w:date="2020-03-29T05:45:00Z">
              <w:rPr>
                <w:lang w:val="en-US"/>
              </w:rPr>
            </w:rPrChange>
          </w:rPr>
          <w:t xml:space="preserve"> hence the name “rapidly expanding”.</w:t>
        </w:r>
      </w:ins>
      <w:ins w:id="1143" w:author="Reza Rajan" w:date="2020-03-28T22:33:00Z">
        <w:r w:rsidR="00A61BD5" w:rsidRPr="00123DCA">
          <w:rPr>
            <w:rFonts w:asciiTheme="minorHAnsi" w:hAnsiTheme="minorHAnsi" w:cstheme="minorHAnsi"/>
            <w:sz w:val="23"/>
            <w:szCs w:val="23"/>
            <w:lang w:val="en-US"/>
            <w:rPrChange w:id="1144" w:author="Reza Rajan" w:date="2020-03-29T05:45:00Z">
              <w:rPr>
                <w:lang w:val="en-US"/>
              </w:rPr>
            </w:rPrChange>
          </w:rPr>
          <w:t xml:space="preserve"> In the end, however, once a suitable </w:t>
        </w:r>
        <w:r w:rsidR="00154E5D" w:rsidRPr="00123DCA">
          <w:rPr>
            <w:rFonts w:asciiTheme="minorHAnsi" w:hAnsiTheme="minorHAnsi" w:cstheme="minorHAnsi"/>
            <w:sz w:val="23"/>
            <w:szCs w:val="23"/>
            <w:lang w:val="en-US"/>
            <w:rPrChange w:id="1145" w:author="Reza Rajan" w:date="2020-03-29T05:45:00Z">
              <w:rPr>
                <w:lang w:val="en-US"/>
              </w:rPr>
            </w:rPrChange>
          </w:rPr>
          <w:t xml:space="preserve">connection is found, the A Star algorithm </w:t>
        </w:r>
      </w:ins>
      <w:ins w:id="1146" w:author="Reza Rajan" w:date="2020-03-29T05:39:00Z">
        <w:r w:rsidR="00770650" w:rsidRPr="00123DCA">
          <w:rPr>
            <w:rFonts w:asciiTheme="minorHAnsi" w:hAnsiTheme="minorHAnsi" w:cstheme="minorHAnsi"/>
            <w:sz w:val="23"/>
            <w:szCs w:val="23"/>
            <w:lang w:val="en-US"/>
            <w:rPrChange w:id="1147" w:author="Reza Rajan" w:date="2020-03-29T05:45:00Z">
              <w:rPr>
                <w:rFonts w:ascii="Calibri" w:hAnsi="Calibri" w:cs="Calibri"/>
                <w:sz w:val="23"/>
                <w:szCs w:val="23"/>
                <w:lang w:val="en-US"/>
              </w:rPr>
            </w:rPrChange>
          </w:rPr>
          <w:t xml:space="preserve">finds </w:t>
        </w:r>
      </w:ins>
      <w:ins w:id="1148" w:author="Reza Rajan" w:date="2020-03-28T22:33:00Z">
        <w:r w:rsidR="00154E5D" w:rsidRPr="00123DCA">
          <w:rPr>
            <w:rFonts w:asciiTheme="minorHAnsi" w:hAnsiTheme="minorHAnsi" w:cstheme="minorHAnsi"/>
            <w:sz w:val="23"/>
            <w:szCs w:val="23"/>
            <w:lang w:val="en-US"/>
            <w:rPrChange w:id="1149" w:author="Reza Rajan" w:date="2020-03-29T05:45:00Z">
              <w:rPr>
                <w:lang w:val="en-US"/>
              </w:rPr>
            </w:rPrChange>
          </w:rPr>
          <w:t>the most optimal path across the tree.</w:t>
        </w:r>
      </w:ins>
      <w:ins w:id="1150" w:author="Reza Rajan" w:date="2020-03-29T02:42:00Z">
        <w:r w:rsidR="007E62B3" w:rsidRPr="00123DCA">
          <w:rPr>
            <w:rFonts w:asciiTheme="minorHAnsi" w:hAnsiTheme="minorHAnsi" w:cstheme="minorHAnsi"/>
            <w:sz w:val="23"/>
            <w:szCs w:val="23"/>
            <w:lang w:val="en-US"/>
          </w:rPr>
          <w:t xml:space="preserve"> Note that in </w:t>
        </w:r>
        <w:r w:rsidR="007E62B3" w:rsidRPr="00E762CF">
          <w:rPr>
            <w:rFonts w:asciiTheme="minorHAnsi" w:hAnsiTheme="minorHAnsi" w:cstheme="minorHAnsi"/>
            <w:sz w:val="23"/>
            <w:szCs w:val="23"/>
            <w:lang w:val="en-US"/>
          </w:rPr>
          <w:fldChar w:fldCharType="begin"/>
        </w:r>
        <w:r w:rsidR="007E62B3" w:rsidRPr="00123DCA">
          <w:rPr>
            <w:rFonts w:asciiTheme="minorHAnsi" w:hAnsiTheme="minorHAnsi" w:cstheme="minorHAnsi"/>
            <w:sz w:val="23"/>
            <w:szCs w:val="23"/>
            <w:lang w:val="en-US"/>
          </w:rPr>
          <w:instrText xml:space="preserve"> REF _Ref36327060 \h </w:instrText>
        </w:r>
      </w:ins>
      <w:r w:rsidR="002746F8" w:rsidRPr="00123DCA">
        <w:rPr>
          <w:rFonts w:asciiTheme="minorHAnsi" w:hAnsiTheme="minorHAnsi" w:cstheme="minorHAnsi"/>
          <w:sz w:val="23"/>
          <w:szCs w:val="23"/>
          <w:lang w:val="en-US"/>
          <w:rPrChange w:id="1151" w:author="Reza Rajan" w:date="2020-03-29T05:45:00Z">
            <w:rPr>
              <w:rFonts w:ascii="Calibri" w:hAnsi="Calibri" w:cs="Calibri"/>
              <w:sz w:val="23"/>
              <w:szCs w:val="23"/>
              <w:lang w:val="en-US"/>
            </w:rPr>
          </w:rPrChange>
        </w:rPr>
        <w:instrText xml:space="preserve"> \* MERGEFORMAT </w:instrText>
      </w:r>
      <w:r w:rsidR="007E62B3" w:rsidRPr="00123DCA">
        <w:rPr>
          <w:rFonts w:asciiTheme="minorHAnsi" w:hAnsiTheme="minorHAnsi" w:cstheme="minorHAnsi"/>
          <w:sz w:val="23"/>
          <w:szCs w:val="23"/>
          <w:lang w:val="en-US"/>
          <w:rPrChange w:id="1152" w:author="Reza Rajan" w:date="2020-03-29T05:45:00Z">
            <w:rPr>
              <w:rFonts w:asciiTheme="minorHAnsi" w:hAnsiTheme="minorHAnsi" w:cstheme="minorHAnsi"/>
              <w:sz w:val="23"/>
              <w:szCs w:val="23"/>
              <w:lang w:val="en-US"/>
            </w:rPr>
          </w:rPrChange>
        </w:rPr>
      </w:r>
      <w:r w:rsidR="007E62B3" w:rsidRPr="00123DCA">
        <w:rPr>
          <w:rFonts w:asciiTheme="minorHAnsi" w:hAnsiTheme="minorHAnsi" w:cstheme="minorHAnsi"/>
          <w:sz w:val="23"/>
          <w:szCs w:val="23"/>
          <w:lang w:val="en-US"/>
          <w:rPrChange w:id="1153" w:author="Reza Rajan" w:date="2020-03-29T05:45:00Z">
            <w:rPr>
              <w:rFonts w:asciiTheme="minorHAnsi" w:hAnsiTheme="minorHAnsi" w:cstheme="minorHAnsi"/>
              <w:sz w:val="23"/>
              <w:szCs w:val="23"/>
              <w:lang w:val="en-US"/>
            </w:rPr>
          </w:rPrChange>
        </w:rPr>
        <w:fldChar w:fldCharType="separate"/>
      </w:r>
      <w:ins w:id="1154" w:author="Reza Rajan" w:date="2020-03-29T05:46:00Z">
        <w:r w:rsidR="00381AE8" w:rsidRPr="00381AE8">
          <w:rPr>
            <w:rFonts w:asciiTheme="minorHAnsi" w:hAnsiTheme="minorHAnsi" w:cstheme="minorHAnsi"/>
            <w:rPrChange w:id="1155" w:author="Reza Rajan" w:date="2020-03-29T05:46:00Z">
              <w:rPr>
                <w:i/>
                <w:iCs/>
              </w:rPr>
            </w:rPrChange>
          </w:rPr>
          <w:t xml:space="preserve">Figure </w:t>
        </w:r>
        <w:r w:rsidR="00381AE8">
          <w:rPr>
            <w:rFonts w:asciiTheme="minorHAnsi" w:hAnsiTheme="minorHAnsi" w:cstheme="minorHAnsi"/>
            <w:noProof/>
          </w:rPr>
          <w:t>9</w:t>
        </w:r>
      </w:ins>
      <w:ins w:id="1156" w:author="Reza Rajan" w:date="2020-03-29T02:42:00Z">
        <w:r w:rsidR="007E62B3" w:rsidRPr="00123DCA">
          <w:rPr>
            <w:rFonts w:asciiTheme="minorHAnsi" w:hAnsiTheme="minorHAnsi" w:cstheme="minorHAnsi"/>
            <w:sz w:val="23"/>
            <w:szCs w:val="23"/>
            <w:lang w:val="en-US"/>
            <w:rPrChange w:id="1157" w:author="Reza Rajan" w:date="2020-03-29T05:45:00Z">
              <w:rPr>
                <w:rFonts w:asciiTheme="minorHAnsi" w:hAnsiTheme="minorHAnsi" w:cstheme="minorHAnsi"/>
                <w:sz w:val="23"/>
                <w:szCs w:val="23"/>
                <w:lang w:val="en-US"/>
              </w:rPr>
            </w:rPrChange>
          </w:rPr>
          <w:fldChar w:fldCharType="end"/>
        </w:r>
        <w:r w:rsidR="007E62B3" w:rsidRPr="00123DCA">
          <w:rPr>
            <w:rFonts w:asciiTheme="minorHAnsi" w:hAnsiTheme="minorHAnsi" w:cstheme="minorHAnsi"/>
            <w:sz w:val="23"/>
            <w:szCs w:val="23"/>
            <w:lang w:val="en-US"/>
          </w:rPr>
          <w:t xml:space="preserve"> and </w:t>
        </w:r>
        <w:r w:rsidR="007E62B3" w:rsidRPr="00E762CF">
          <w:rPr>
            <w:rFonts w:asciiTheme="minorHAnsi" w:hAnsiTheme="minorHAnsi" w:cstheme="minorHAnsi"/>
            <w:sz w:val="23"/>
            <w:szCs w:val="23"/>
            <w:lang w:val="en-US"/>
          </w:rPr>
          <w:fldChar w:fldCharType="begin"/>
        </w:r>
        <w:r w:rsidR="007E62B3" w:rsidRPr="00123DCA">
          <w:rPr>
            <w:rFonts w:asciiTheme="minorHAnsi" w:hAnsiTheme="minorHAnsi" w:cstheme="minorHAnsi"/>
            <w:sz w:val="23"/>
            <w:szCs w:val="23"/>
            <w:lang w:val="en-US"/>
          </w:rPr>
          <w:instrText xml:space="preserve"> REF _Ref36327083 \h </w:instrText>
        </w:r>
      </w:ins>
      <w:r w:rsidR="002746F8" w:rsidRPr="00123DCA">
        <w:rPr>
          <w:rFonts w:asciiTheme="minorHAnsi" w:hAnsiTheme="minorHAnsi" w:cstheme="minorHAnsi"/>
          <w:sz w:val="23"/>
          <w:szCs w:val="23"/>
          <w:lang w:val="en-US"/>
          <w:rPrChange w:id="1158" w:author="Reza Rajan" w:date="2020-03-29T05:45:00Z">
            <w:rPr>
              <w:rFonts w:ascii="Calibri" w:hAnsi="Calibri" w:cs="Calibri"/>
              <w:sz w:val="23"/>
              <w:szCs w:val="23"/>
              <w:lang w:val="en-US"/>
            </w:rPr>
          </w:rPrChange>
        </w:rPr>
        <w:instrText xml:space="preserve"> \* MERGEFORMAT </w:instrText>
      </w:r>
      <w:r w:rsidR="007E62B3" w:rsidRPr="00123DCA">
        <w:rPr>
          <w:rFonts w:asciiTheme="minorHAnsi" w:hAnsiTheme="minorHAnsi" w:cstheme="minorHAnsi"/>
          <w:sz w:val="23"/>
          <w:szCs w:val="23"/>
          <w:lang w:val="en-US"/>
          <w:rPrChange w:id="1159" w:author="Reza Rajan" w:date="2020-03-29T05:45:00Z">
            <w:rPr>
              <w:rFonts w:asciiTheme="minorHAnsi" w:hAnsiTheme="minorHAnsi" w:cstheme="minorHAnsi"/>
              <w:sz w:val="23"/>
              <w:szCs w:val="23"/>
              <w:lang w:val="en-US"/>
            </w:rPr>
          </w:rPrChange>
        </w:rPr>
      </w:r>
      <w:r w:rsidR="007E62B3" w:rsidRPr="00123DCA">
        <w:rPr>
          <w:rFonts w:asciiTheme="minorHAnsi" w:hAnsiTheme="minorHAnsi" w:cstheme="minorHAnsi"/>
          <w:sz w:val="23"/>
          <w:szCs w:val="23"/>
          <w:lang w:val="en-US"/>
          <w:rPrChange w:id="1160" w:author="Reza Rajan" w:date="2020-03-29T05:45:00Z">
            <w:rPr>
              <w:rFonts w:asciiTheme="minorHAnsi" w:hAnsiTheme="minorHAnsi" w:cstheme="minorHAnsi"/>
              <w:sz w:val="23"/>
              <w:szCs w:val="23"/>
              <w:lang w:val="en-US"/>
            </w:rPr>
          </w:rPrChange>
        </w:rPr>
        <w:fldChar w:fldCharType="separate"/>
      </w:r>
      <w:ins w:id="1161" w:author="Reza Rajan" w:date="2020-03-29T05:46:00Z">
        <w:r w:rsidR="00381AE8" w:rsidRPr="00381AE8">
          <w:rPr>
            <w:rFonts w:asciiTheme="minorHAnsi" w:hAnsiTheme="minorHAnsi" w:cstheme="minorHAnsi"/>
            <w:rPrChange w:id="1162" w:author="Reza Rajan" w:date="2020-03-29T05:46:00Z">
              <w:rPr>
                <w:i/>
                <w:iCs/>
              </w:rPr>
            </w:rPrChange>
          </w:rPr>
          <w:t xml:space="preserve">Figure </w:t>
        </w:r>
        <w:r w:rsidR="00381AE8">
          <w:rPr>
            <w:rFonts w:asciiTheme="minorHAnsi" w:hAnsiTheme="minorHAnsi" w:cstheme="minorHAnsi"/>
            <w:noProof/>
          </w:rPr>
          <w:t>11</w:t>
        </w:r>
      </w:ins>
      <w:ins w:id="1163" w:author="Reza Rajan" w:date="2020-03-29T02:42:00Z">
        <w:r w:rsidR="007E62B3" w:rsidRPr="00123DCA">
          <w:rPr>
            <w:rFonts w:asciiTheme="minorHAnsi" w:hAnsiTheme="minorHAnsi" w:cstheme="minorHAnsi"/>
            <w:sz w:val="23"/>
            <w:szCs w:val="23"/>
            <w:lang w:val="en-US"/>
            <w:rPrChange w:id="1164" w:author="Reza Rajan" w:date="2020-03-29T05:45:00Z">
              <w:rPr>
                <w:rFonts w:asciiTheme="minorHAnsi" w:hAnsiTheme="minorHAnsi" w:cstheme="minorHAnsi"/>
                <w:sz w:val="23"/>
                <w:szCs w:val="23"/>
                <w:lang w:val="en-US"/>
              </w:rPr>
            </w:rPrChange>
          </w:rPr>
          <w:fldChar w:fldCharType="end"/>
        </w:r>
        <w:r w:rsidR="007E62B3" w:rsidRPr="00123DCA">
          <w:rPr>
            <w:rFonts w:asciiTheme="minorHAnsi" w:hAnsiTheme="minorHAnsi" w:cstheme="minorHAnsi"/>
            <w:sz w:val="23"/>
            <w:szCs w:val="23"/>
            <w:lang w:val="en-US"/>
          </w:rPr>
          <w:t xml:space="preserve"> there appears to be a boundary around the </w:t>
        </w:r>
      </w:ins>
      <w:ins w:id="1165" w:author="Reza Rajan" w:date="2020-03-29T02:43:00Z">
        <w:r w:rsidR="007A5991" w:rsidRPr="00123DCA">
          <w:rPr>
            <w:rFonts w:asciiTheme="minorHAnsi" w:hAnsiTheme="minorHAnsi" w:cstheme="minorHAnsi"/>
            <w:sz w:val="23"/>
            <w:szCs w:val="23"/>
            <w:lang w:val="en-US"/>
          </w:rPr>
          <w:t>obstacles – this is due to the path finding algorithm considering collisions based on the robot’s dimensions</w:t>
        </w:r>
        <w:r w:rsidR="009811AB" w:rsidRPr="00123DCA">
          <w:rPr>
            <w:rFonts w:asciiTheme="minorHAnsi" w:hAnsiTheme="minorHAnsi" w:cstheme="minorHAnsi"/>
            <w:sz w:val="23"/>
            <w:szCs w:val="23"/>
            <w:lang w:val="en-US"/>
          </w:rPr>
          <w:t xml:space="preserve"> (0.45m, plus a 0.05m </w:t>
        </w:r>
      </w:ins>
      <w:ins w:id="1166" w:author="Reza Rajan" w:date="2020-03-29T02:44:00Z">
        <w:r w:rsidR="00086191" w:rsidRPr="00123DCA">
          <w:rPr>
            <w:rFonts w:asciiTheme="minorHAnsi" w:hAnsiTheme="minorHAnsi" w:cstheme="minorHAnsi"/>
            <w:sz w:val="23"/>
            <w:szCs w:val="23"/>
            <w:lang w:val="en-US"/>
          </w:rPr>
          <w:t xml:space="preserve">overall </w:t>
        </w:r>
      </w:ins>
      <w:ins w:id="1167" w:author="Reza Rajan" w:date="2020-03-29T02:43:00Z">
        <w:r w:rsidR="009811AB" w:rsidRPr="00123DCA">
          <w:rPr>
            <w:rFonts w:asciiTheme="minorHAnsi" w:hAnsiTheme="minorHAnsi" w:cstheme="minorHAnsi"/>
            <w:sz w:val="23"/>
            <w:szCs w:val="23"/>
            <w:lang w:val="en-US"/>
          </w:rPr>
          <w:t>padding</w:t>
        </w:r>
        <w:r w:rsidR="00424C7F" w:rsidRPr="00123DCA">
          <w:rPr>
            <w:rFonts w:asciiTheme="minorHAnsi" w:hAnsiTheme="minorHAnsi" w:cstheme="minorHAnsi"/>
            <w:sz w:val="23"/>
            <w:szCs w:val="23"/>
            <w:lang w:val="en-US"/>
          </w:rPr>
          <w:t>).</w:t>
        </w:r>
      </w:ins>
    </w:p>
    <w:p w14:paraId="1433E6DE" w14:textId="262C8C7F" w:rsidR="00DA5109" w:rsidRPr="00123DCA" w:rsidRDefault="00DA5109" w:rsidP="00C37D7A">
      <w:pPr>
        <w:jc w:val="both"/>
        <w:rPr>
          <w:ins w:id="1168" w:author="Reza Rajan" w:date="2020-03-28T22:38:00Z"/>
          <w:rFonts w:asciiTheme="minorHAnsi" w:hAnsiTheme="minorHAnsi" w:cstheme="minorHAnsi"/>
          <w:sz w:val="23"/>
          <w:szCs w:val="23"/>
          <w:lang w:val="en-US"/>
        </w:rPr>
      </w:pPr>
    </w:p>
    <w:p w14:paraId="7D10A4B4" w14:textId="57ED3EC3" w:rsidR="00DA5109" w:rsidRPr="00123DCA" w:rsidRDefault="00DA5109" w:rsidP="00DA5109">
      <w:pPr>
        <w:pStyle w:val="Heading1"/>
        <w:spacing w:before="0"/>
        <w:jc w:val="both"/>
        <w:rPr>
          <w:ins w:id="1169" w:author="Reza Rajan" w:date="2020-03-28T22:38:00Z"/>
          <w:rFonts w:asciiTheme="minorHAnsi" w:hAnsiTheme="minorHAnsi" w:cstheme="minorHAnsi"/>
          <w:sz w:val="28"/>
          <w:szCs w:val="28"/>
        </w:rPr>
      </w:pPr>
      <w:ins w:id="1170" w:author="Reza Rajan" w:date="2020-03-28T22:38:00Z">
        <w:r w:rsidRPr="00123DCA">
          <w:rPr>
            <w:rFonts w:asciiTheme="minorHAnsi" w:hAnsiTheme="minorHAnsi" w:cstheme="minorHAnsi"/>
            <w:sz w:val="28"/>
            <w:szCs w:val="28"/>
          </w:rPr>
          <w:t>Recommendations &amp; Conclusion</w:t>
        </w:r>
      </w:ins>
    </w:p>
    <w:p w14:paraId="1616A04F" w14:textId="3E06FA7B" w:rsidR="00DA5109" w:rsidRPr="00123DCA" w:rsidRDefault="005A4286">
      <w:pPr>
        <w:jc w:val="both"/>
        <w:rPr>
          <w:rFonts w:asciiTheme="minorHAnsi" w:hAnsiTheme="minorHAnsi" w:cstheme="minorHAnsi"/>
          <w:sz w:val="23"/>
          <w:szCs w:val="23"/>
          <w:lang w:val="en-US"/>
          <w:rPrChange w:id="1171" w:author="Reza Rajan" w:date="2020-03-29T05:45:00Z">
            <w:rPr>
              <w:rFonts w:asciiTheme="minorHAnsi" w:hAnsiTheme="minorHAnsi" w:cstheme="minorHAnsi"/>
              <w:sz w:val="23"/>
              <w:szCs w:val="23"/>
            </w:rPr>
          </w:rPrChange>
        </w:rPr>
        <w:pPrChange w:id="1172" w:author="Reza Rajan" w:date="2020-03-28T22:32:00Z">
          <w:pPr/>
        </w:pPrChange>
      </w:pPr>
      <w:ins w:id="1173" w:author="Reza Rajan" w:date="2020-03-28T22:54:00Z">
        <w:r w:rsidRPr="00123DCA">
          <w:rPr>
            <w:rFonts w:asciiTheme="minorHAnsi" w:hAnsiTheme="minorHAnsi" w:cstheme="minorHAnsi"/>
            <w:sz w:val="23"/>
            <w:szCs w:val="23"/>
            <w:lang w:val="en-US"/>
          </w:rPr>
          <w:t>T</w:t>
        </w:r>
      </w:ins>
      <w:ins w:id="1174" w:author="Reza Rajan" w:date="2020-03-28T22:55:00Z">
        <w:r w:rsidRPr="00123DCA">
          <w:rPr>
            <w:rFonts w:asciiTheme="minorHAnsi" w:hAnsiTheme="minorHAnsi" w:cstheme="minorHAnsi"/>
            <w:sz w:val="23"/>
            <w:szCs w:val="23"/>
            <w:lang w:val="en-US"/>
          </w:rPr>
          <w:t xml:space="preserve">he </w:t>
        </w:r>
      </w:ins>
      <w:ins w:id="1175" w:author="Reza Rajan" w:date="2020-03-28T22:39:00Z">
        <w:r w:rsidR="00DF6C75" w:rsidRPr="00123DCA">
          <w:rPr>
            <w:rFonts w:asciiTheme="minorHAnsi" w:hAnsiTheme="minorHAnsi" w:cstheme="minorHAnsi"/>
            <w:sz w:val="23"/>
            <w:szCs w:val="23"/>
            <w:lang w:val="en-US"/>
          </w:rPr>
          <w:t xml:space="preserve">PF, </w:t>
        </w:r>
        <w:r w:rsidR="0033147D" w:rsidRPr="00123DCA">
          <w:rPr>
            <w:rFonts w:asciiTheme="minorHAnsi" w:hAnsiTheme="minorHAnsi" w:cstheme="minorHAnsi"/>
            <w:sz w:val="23"/>
            <w:szCs w:val="23"/>
            <w:lang w:val="en-US"/>
          </w:rPr>
          <w:t>PRM and RRT path planning algorithms have been successfully implemented to navigate a robot between waypoints without collision</w:t>
        </w:r>
      </w:ins>
      <w:ins w:id="1176" w:author="Reza Rajan" w:date="2020-03-28T22:58:00Z">
        <w:r w:rsidR="00BD7895" w:rsidRPr="00123DCA">
          <w:rPr>
            <w:rFonts w:asciiTheme="minorHAnsi" w:hAnsiTheme="minorHAnsi" w:cstheme="minorHAnsi"/>
            <w:sz w:val="23"/>
            <w:szCs w:val="23"/>
            <w:lang w:val="en-US"/>
          </w:rPr>
          <w:t xml:space="preserve"> (</w:t>
        </w:r>
      </w:ins>
      <w:ins w:id="1177" w:author="Reza Rajan" w:date="2020-03-28T22:59:00Z">
        <w:r w:rsidR="00BD7895" w:rsidRPr="00E762CF">
          <w:rPr>
            <w:rFonts w:asciiTheme="minorHAnsi" w:hAnsiTheme="minorHAnsi" w:cstheme="minorHAnsi"/>
            <w:sz w:val="23"/>
            <w:szCs w:val="23"/>
            <w:lang w:val="en-US"/>
          </w:rPr>
          <w:fldChar w:fldCharType="begin"/>
        </w:r>
        <w:r w:rsidR="00BD7895" w:rsidRPr="00123DCA">
          <w:rPr>
            <w:rFonts w:asciiTheme="minorHAnsi" w:hAnsiTheme="minorHAnsi" w:cstheme="minorHAnsi"/>
            <w:sz w:val="23"/>
            <w:szCs w:val="23"/>
            <w:lang w:val="en-US"/>
          </w:rPr>
          <w:instrText xml:space="preserve"> REF _Ref36312003 \h </w:instrText>
        </w:r>
      </w:ins>
      <w:r w:rsidR="004F4A2C" w:rsidRPr="00123DCA">
        <w:rPr>
          <w:rFonts w:asciiTheme="minorHAnsi" w:hAnsiTheme="minorHAnsi" w:cstheme="minorHAnsi"/>
          <w:sz w:val="23"/>
          <w:szCs w:val="23"/>
          <w:lang w:val="en-US"/>
          <w:rPrChange w:id="1178" w:author="Reza Rajan" w:date="2020-03-29T05:45:00Z">
            <w:rPr>
              <w:rFonts w:ascii="Calibri" w:hAnsi="Calibri" w:cs="Calibri"/>
              <w:sz w:val="23"/>
              <w:szCs w:val="23"/>
              <w:lang w:val="en-US"/>
            </w:rPr>
          </w:rPrChange>
        </w:rPr>
        <w:instrText xml:space="preserve"> \* MERGEFORMAT </w:instrText>
      </w:r>
      <w:r w:rsidR="00BD7895" w:rsidRPr="00123DCA">
        <w:rPr>
          <w:rFonts w:asciiTheme="minorHAnsi" w:hAnsiTheme="minorHAnsi" w:cstheme="minorHAnsi"/>
          <w:sz w:val="23"/>
          <w:szCs w:val="23"/>
          <w:lang w:val="en-US"/>
          <w:rPrChange w:id="1179" w:author="Reza Rajan" w:date="2020-03-29T05:45:00Z">
            <w:rPr>
              <w:rFonts w:asciiTheme="minorHAnsi" w:hAnsiTheme="minorHAnsi" w:cstheme="minorHAnsi"/>
              <w:sz w:val="23"/>
              <w:szCs w:val="23"/>
              <w:lang w:val="en-US"/>
            </w:rPr>
          </w:rPrChange>
        </w:rPr>
      </w:r>
      <w:r w:rsidR="00BD7895" w:rsidRPr="00123DCA">
        <w:rPr>
          <w:rFonts w:asciiTheme="minorHAnsi" w:hAnsiTheme="minorHAnsi" w:cstheme="minorHAnsi"/>
          <w:sz w:val="23"/>
          <w:szCs w:val="23"/>
          <w:lang w:val="en-US"/>
          <w:rPrChange w:id="1180" w:author="Reza Rajan" w:date="2020-03-29T05:45:00Z">
            <w:rPr>
              <w:rFonts w:asciiTheme="minorHAnsi" w:hAnsiTheme="minorHAnsi" w:cstheme="minorHAnsi"/>
              <w:sz w:val="23"/>
              <w:szCs w:val="23"/>
              <w:lang w:val="en-US"/>
            </w:rPr>
          </w:rPrChange>
        </w:rPr>
        <w:fldChar w:fldCharType="separate"/>
      </w:r>
      <w:ins w:id="1181" w:author="Reza Rajan" w:date="2020-03-29T05:46:00Z">
        <w:r w:rsidR="00381AE8" w:rsidRPr="00381AE8">
          <w:rPr>
            <w:rFonts w:asciiTheme="minorHAnsi" w:hAnsiTheme="minorHAnsi" w:cstheme="minorHAnsi"/>
            <w:sz w:val="23"/>
            <w:szCs w:val="23"/>
            <w:rPrChange w:id="1182" w:author="Reza Rajan" w:date="2020-03-29T05:46:00Z">
              <w:rPr/>
            </w:rPrChange>
          </w:rPr>
          <w:t xml:space="preserve">Figure </w:t>
        </w:r>
        <w:r w:rsidR="00381AE8" w:rsidRPr="00381AE8">
          <w:rPr>
            <w:rFonts w:asciiTheme="minorHAnsi" w:hAnsiTheme="minorHAnsi" w:cstheme="minorHAnsi"/>
            <w:noProof/>
            <w:sz w:val="23"/>
            <w:szCs w:val="23"/>
            <w:rPrChange w:id="1183" w:author="Reza Rajan" w:date="2020-03-29T05:46:00Z">
              <w:rPr>
                <w:rFonts w:asciiTheme="minorHAnsi" w:hAnsiTheme="minorHAnsi" w:cstheme="minorHAnsi"/>
                <w:noProof/>
              </w:rPr>
            </w:rPrChange>
          </w:rPr>
          <w:t>2</w:t>
        </w:r>
      </w:ins>
      <w:ins w:id="1184" w:author="Reza Rajan" w:date="2020-03-28T22:59:00Z">
        <w:r w:rsidR="00BD7895" w:rsidRPr="00123DCA">
          <w:rPr>
            <w:rFonts w:asciiTheme="minorHAnsi" w:hAnsiTheme="minorHAnsi" w:cstheme="minorHAnsi"/>
            <w:sz w:val="23"/>
            <w:szCs w:val="23"/>
            <w:lang w:val="en-US"/>
            <w:rPrChange w:id="1185" w:author="Reza Rajan" w:date="2020-03-29T05:45:00Z">
              <w:rPr>
                <w:rFonts w:asciiTheme="minorHAnsi" w:hAnsiTheme="minorHAnsi" w:cstheme="minorHAnsi"/>
                <w:sz w:val="23"/>
                <w:szCs w:val="23"/>
                <w:lang w:val="en-US"/>
              </w:rPr>
            </w:rPrChange>
          </w:rPr>
          <w:fldChar w:fldCharType="end"/>
        </w:r>
        <w:r w:rsidR="00BD7895" w:rsidRPr="00123DCA">
          <w:rPr>
            <w:rFonts w:asciiTheme="minorHAnsi" w:hAnsiTheme="minorHAnsi" w:cstheme="minorHAnsi"/>
            <w:sz w:val="23"/>
            <w:szCs w:val="23"/>
            <w:lang w:val="en-US"/>
          </w:rPr>
          <w:t xml:space="preserve">, </w:t>
        </w:r>
        <w:r w:rsidR="00BD7895" w:rsidRPr="00E762CF">
          <w:rPr>
            <w:rFonts w:asciiTheme="minorHAnsi" w:hAnsiTheme="minorHAnsi" w:cstheme="minorHAnsi"/>
            <w:sz w:val="23"/>
            <w:szCs w:val="23"/>
            <w:lang w:val="en-US"/>
          </w:rPr>
          <w:fldChar w:fldCharType="begin"/>
        </w:r>
        <w:r w:rsidR="00BD7895" w:rsidRPr="00123DCA">
          <w:rPr>
            <w:rFonts w:asciiTheme="minorHAnsi" w:hAnsiTheme="minorHAnsi" w:cstheme="minorHAnsi"/>
            <w:sz w:val="23"/>
            <w:szCs w:val="23"/>
            <w:lang w:val="en-US"/>
          </w:rPr>
          <w:instrText xml:space="preserve"> REF _Ref36324638 \h </w:instrText>
        </w:r>
      </w:ins>
      <w:r w:rsidR="004F4A2C" w:rsidRPr="00123DCA">
        <w:rPr>
          <w:rFonts w:asciiTheme="minorHAnsi" w:hAnsiTheme="minorHAnsi" w:cstheme="minorHAnsi"/>
          <w:sz w:val="23"/>
          <w:szCs w:val="23"/>
          <w:lang w:val="en-US"/>
          <w:rPrChange w:id="1186" w:author="Reza Rajan" w:date="2020-03-29T05:45:00Z">
            <w:rPr>
              <w:rFonts w:ascii="Calibri" w:hAnsi="Calibri" w:cs="Calibri"/>
              <w:sz w:val="23"/>
              <w:szCs w:val="23"/>
              <w:lang w:val="en-US"/>
            </w:rPr>
          </w:rPrChange>
        </w:rPr>
        <w:instrText xml:space="preserve"> \* MERGEFORMAT </w:instrText>
      </w:r>
      <w:r w:rsidR="00BD7895" w:rsidRPr="00123DCA">
        <w:rPr>
          <w:rFonts w:asciiTheme="minorHAnsi" w:hAnsiTheme="minorHAnsi" w:cstheme="minorHAnsi"/>
          <w:sz w:val="23"/>
          <w:szCs w:val="23"/>
          <w:lang w:val="en-US"/>
          <w:rPrChange w:id="1187" w:author="Reza Rajan" w:date="2020-03-29T05:45:00Z">
            <w:rPr>
              <w:rFonts w:asciiTheme="minorHAnsi" w:hAnsiTheme="minorHAnsi" w:cstheme="minorHAnsi"/>
              <w:sz w:val="23"/>
              <w:szCs w:val="23"/>
              <w:lang w:val="en-US"/>
            </w:rPr>
          </w:rPrChange>
        </w:rPr>
      </w:r>
      <w:r w:rsidR="00BD7895" w:rsidRPr="00123DCA">
        <w:rPr>
          <w:rFonts w:asciiTheme="minorHAnsi" w:hAnsiTheme="minorHAnsi" w:cstheme="minorHAnsi"/>
          <w:sz w:val="23"/>
          <w:szCs w:val="23"/>
          <w:lang w:val="en-US"/>
          <w:rPrChange w:id="1188" w:author="Reza Rajan" w:date="2020-03-29T05:45:00Z">
            <w:rPr>
              <w:rFonts w:asciiTheme="minorHAnsi" w:hAnsiTheme="minorHAnsi" w:cstheme="minorHAnsi"/>
              <w:sz w:val="23"/>
              <w:szCs w:val="23"/>
              <w:lang w:val="en-US"/>
            </w:rPr>
          </w:rPrChange>
        </w:rPr>
        <w:fldChar w:fldCharType="separate"/>
      </w:r>
      <w:ins w:id="1189" w:author="Reza Rajan" w:date="2020-03-29T05:46:00Z">
        <w:r w:rsidR="00381AE8" w:rsidRPr="00381AE8">
          <w:rPr>
            <w:rFonts w:asciiTheme="minorHAnsi" w:hAnsiTheme="minorHAnsi" w:cstheme="minorHAnsi"/>
            <w:sz w:val="23"/>
            <w:szCs w:val="23"/>
            <w:rPrChange w:id="1190" w:author="Reza Rajan" w:date="2020-03-29T05:46:00Z">
              <w:rPr>
                <w:i/>
                <w:iCs/>
              </w:rPr>
            </w:rPrChange>
          </w:rPr>
          <w:t xml:space="preserve">Figure </w:t>
        </w:r>
        <w:r w:rsidR="00381AE8" w:rsidRPr="00381AE8">
          <w:rPr>
            <w:rFonts w:asciiTheme="minorHAnsi" w:hAnsiTheme="minorHAnsi" w:cstheme="minorHAnsi"/>
            <w:noProof/>
            <w:sz w:val="23"/>
            <w:szCs w:val="23"/>
            <w:rPrChange w:id="1191" w:author="Reza Rajan" w:date="2020-03-29T05:46:00Z">
              <w:rPr>
                <w:rFonts w:asciiTheme="minorHAnsi" w:hAnsiTheme="minorHAnsi" w:cstheme="minorHAnsi"/>
                <w:noProof/>
              </w:rPr>
            </w:rPrChange>
          </w:rPr>
          <w:t>7</w:t>
        </w:r>
      </w:ins>
      <w:ins w:id="1192" w:author="Reza Rajan" w:date="2020-03-28T22:59:00Z">
        <w:r w:rsidR="00BD7895" w:rsidRPr="00123DCA">
          <w:rPr>
            <w:rFonts w:asciiTheme="minorHAnsi" w:hAnsiTheme="minorHAnsi" w:cstheme="minorHAnsi"/>
            <w:sz w:val="23"/>
            <w:szCs w:val="23"/>
            <w:lang w:val="en-US"/>
            <w:rPrChange w:id="1193" w:author="Reza Rajan" w:date="2020-03-29T05:45:00Z">
              <w:rPr>
                <w:rFonts w:asciiTheme="minorHAnsi" w:hAnsiTheme="minorHAnsi" w:cstheme="minorHAnsi"/>
                <w:sz w:val="23"/>
                <w:szCs w:val="23"/>
                <w:lang w:val="en-US"/>
              </w:rPr>
            </w:rPrChange>
          </w:rPr>
          <w:fldChar w:fldCharType="end"/>
        </w:r>
        <w:r w:rsidR="004F4A2C" w:rsidRPr="00123DCA">
          <w:rPr>
            <w:rFonts w:asciiTheme="minorHAnsi" w:hAnsiTheme="minorHAnsi" w:cstheme="minorHAnsi"/>
            <w:sz w:val="23"/>
            <w:szCs w:val="23"/>
            <w:lang w:val="en-US"/>
          </w:rPr>
          <w:t xml:space="preserve">, </w:t>
        </w:r>
        <w:r w:rsidR="00BD7895" w:rsidRPr="00E762CF">
          <w:rPr>
            <w:rFonts w:asciiTheme="minorHAnsi" w:hAnsiTheme="minorHAnsi" w:cstheme="minorHAnsi"/>
            <w:sz w:val="23"/>
            <w:szCs w:val="23"/>
            <w:lang w:val="en-US"/>
          </w:rPr>
          <w:fldChar w:fldCharType="begin"/>
        </w:r>
        <w:r w:rsidR="00BD7895" w:rsidRPr="00123DCA">
          <w:rPr>
            <w:rFonts w:asciiTheme="minorHAnsi" w:hAnsiTheme="minorHAnsi" w:cstheme="minorHAnsi"/>
            <w:sz w:val="23"/>
            <w:szCs w:val="23"/>
            <w:lang w:val="en-US"/>
          </w:rPr>
          <w:instrText xml:space="preserve"> REF _Ref36327083 \h </w:instrText>
        </w:r>
      </w:ins>
      <w:r w:rsidR="004F4A2C" w:rsidRPr="00123DCA">
        <w:rPr>
          <w:rFonts w:asciiTheme="minorHAnsi" w:hAnsiTheme="minorHAnsi" w:cstheme="minorHAnsi"/>
          <w:sz w:val="23"/>
          <w:szCs w:val="23"/>
          <w:lang w:val="en-US"/>
          <w:rPrChange w:id="1194" w:author="Reza Rajan" w:date="2020-03-29T05:45:00Z">
            <w:rPr>
              <w:rFonts w:ascii="Calibri" w:hAnsi="Calibri" w:cs="Calibri"/>
              <w:sz w:val="23"/>
              <w:szCs w:val="23"/>
              <w:lang w:val="en-US"/>
            </w:rPr>
          </w:rPrChange>
        </w:rPr>
        <w:instrText xml:space="preserve"> \* MERGEFORMAT </w:instrText>
      </w:r>
      <w:r w:rsidR="00BD7895" w:rsidRPr="00123DCA">
        <w:rPr>
          <w:rFonts w:asciiTheme="minorHAnsi" w:hAnsiTheme="minorHAnsi" w:cstheme="minorHAnsi"/>
          <w:sz w:val="23"/>
          <w:szCs w:val="23"/>
          <w:lang w:val="en-US"/>
          <w:rPrChange w:id="1195" w:author="Reza Rajan" w:date="2020-03-29T05:45:00Z">
            <w:rPr>
              <w:rFonts w:asciiTheme="minorHAnsi" w:hAnsiTheme="minorHAnsi" w:cstheme="minorHAnsi"/>
              <w:sz w:val="23"/>
              <w:szCs w:val="23"/>
              <w:lang w:val="en-US"/>
            </w:rPr>
          </w:rPrChange>
        </w:rPr>
      </w:r>
      <w:r w:rsidR="00BD7895" w:rsidRPr="00123DCA">
        <w:rPr>
          <w:rFonts w:asciiTheme="minorHAnsi" w:hAnsiTheme="minorHAnsi" w:cstheme="minorHAnsi"/>
          <w:sz w:val="23"/>
          <w:szCs w:val="23"/>
          <w:lang w:val="en-US"/>
          <w:rPrChange w:id="1196" w:author="Reza Rajan" w:date="2020-03-29T05:45:00Z">
            <w:rPr>
              <w:rFonts w:asciiTheme="minorHAnsi" w:hAnsiTheme="minorHAnsi" w:cstheme="minorHAnsi"/>
              <w:sz w:val="23"/>
              <w:szCs w:val="23"/>
              <w:lang w:val="en-US"/>
            </w:rPr>
          </w:rPrChange>
        </w:rPr>
        <w:fldChar w:fldCharType="separate"/>
      </w:r>
      <w:ins w:id="1197" w:author="Reza Rajan" w:date="2020-03-29T05:46:00Z">
        <w:r w:rsidR="00381AE8" w:rsidRPr="00381AE8">
          <w:rPr>
            <w:rFonts w:asciiTheme="minorHAnsi" w:hAnsiTheme="minorHAnsi" w:cstheme="minorHAnsi"/>
            <w:sz w:val="23"/>
            <w:szCs w:val="23"/>
            <w:rPrChange w:id="1198" w:author="Reza Rajan" w:date="2020-03-29T05:46:00Z">
              <w:rPr>
                <w:i/>
                <w:iCs/>
              </w:rPr>
            </w:rPrChange>
          </w:rPr>
          <w:t xml:space="preserve">Figure </w:t>
        </w:r>
        <w:r w:rsidR="00381AE8" w:rsidRPr="00381AE8">
          <w:rPr>
            <w:rFonts w:asciiTheme="minorHAnsi" w:hAnsiTheme="minorHAnsi" w:cstheme="minorHAnsi"/>
            <w:noProof/>
            <w:sz w:val="23"/>
            <w:szCs w:val="23"/>
            <w:rPrChange w:id="1199" w:author="Reza Rajan" w:date="2020-03-29T05:46:00Z">
              <w:rPr>
                <w:rFonts w:asciiTheme="minorHAnsi" w:hAnsiTheme="minorHAnsi" w:cstheme="minorHAnsi"/>
                <w:noProof/>
              </w:rPr>
            </w:rPrChange>
          </w:rPr>
          <w:t>11</w:t>
        </w:r>
      </w:ins>
      <w:ins w:id="1200" w:author="Reza Rajan" w:date="2020-03-28T22:59:00Z">
        <w:r w:rsidR="00BD7895" w:rsidRPr="00123DCA">
          <w:rPr>
            <w:rFonts w:asciiTheme="minorHAnsi" w:hAnsiTheme="minorHAnsi" w:cstheme="minorHAnsi"/>
            <w:sz w:val="23"/>
            <w:szCs w:val="23"/>
            <w:lang w:val="en-US"/>
            <w:rPrChange w:id="1201" w:author="Reza Rajan" w:date="2020-03-29T05:45:00Z">
              <w:rPr>
                <w:rFonts w:asciiTheme="minorHAnsi" w:hAnsiTheme="minorHAnsi" w:cstheme="minorHAnsi"/>
                <w:sz w:val="23"/>
                <w:szCs w:val="23"/>
                <w:lang w:val="en-US"/>
              </w:rPr>
            </w:rPrChange>
          </w:rPr>
          <w:fldChar w:fldCharType="end"/>
        </w:r>
      </w:ins>
      <w:ins w:id="1202" w:author="Reza Rajan" w:date="2020-03-28T22:58:00Z">
        <w:r w:rsidR="00BD7895" w:rsidRPr="00123DCA">
          <w:rPr>
            <w:rFonts w:asciiTheme="minorHAnsi" w:hAnsiTheme="minorHAnsi" w:cstheme="minorHAnsi"/>
            <w:sz w:val="23"/>
            <w:szCs w:val="23"/>
            <w:lang w:val="en-US"/>
          </w:rPr>
          <w:t>)</w:t>
        </w:r>
      </w:ins>
      <w:ins w:id="1203" w:author="Reza Rajan" w:date="2020-03-28T22:39:00Z">
        <w:r w:rsidR="0033147D" w:rsidRPr="00123DCA">
          <w:rPr>
            <w:rFonts w:asciiTheme="minorHAnsi" w:hAnsiTheme="minorHAnsi" w:cstheme="minorHAnsi"/>
            <w:sz w:val="23"/>
            <w:szCs w:val="23"/>
            <w:lang w:val="en-US"/>
          </w:rPr>
          <w:t>. The performances of each algorithm are touched up</w:t>
        </w:r>
      </w:ins>
      <w:ins w:id="1204" w:author="Reza Rajan" w:date="2020-03-28T22:40:00Z">
        <w:r w:rsidR="0033147D" w:rsidRPr="00123DCA">
          <w:rPr>
            <w:rFonts w:asciiTheme="minorHAnsi" w:hAnsiTheme="minorHAnsi" w:cstheme="minorHAnsi"/>
            <w:sz w:val="23"/>
            <w:szCs w:val="23"/>
            <w:lang w:val="en-US"/>
          </w:rPr>
          <w:t xml:space="preserve">on, with precautions </w:t>
        </w:r>
        <w:r w:rsidR="00321FAA" w:rsidRPr="00123DCA">
          <w:rPr>
            <w:rFonts w:asciiTheme="minorHAnsi" w:hAnsiTheme="minorHAnsi" w:cstheme="minorHAnsi"/>
            <w:sz w:val="23"/>
            <w:szCs w:val="23"/>
            <w:lang w:val="en-US"/>
          </w:rPr>
          <w:t>and implementation methods provided for further exploration.</w:t>
        </w:r>
        <w:r w:rsidR="00391FD3" w:rsidRPr="00123DCA">
          <w:rPr>
            <w:rFonts w:asciiTheme="minorHAnsi" w:hAnsiTheme="minorHAnsi" w:cstheme="minorHAnsi"/>
            <w:sz w:val="23"/>
            <w:szCs w:val="23"/>
            <w:lang w:val="en-US"/>
          </w:rPr>
          <w:t xml:space="preserve"> For </w:t>
        </w:r>
      </w:ins>
      <w:ins w:id="1205" w:author="Reza Rajan" w:date="2020-03-29T01:10:00Z">
        <w:r w:rsidR="003421A7" w:rsidRPr="00123DCA">
          <w:rPr>
            <w:rFonts w:asciiTheme="minorHAnsi" w:hAnsiTheme="minorHAnsi" w:cstheme="minorHAnsi"/>
            <w:sz w:val="23"/>
            <w:szCs w:val="23"/>
            <w:lang w:val="en-US"/>
            <w:rPrChange w:id="1206" w:author="Reza Rajan" w:date="2020-03-29T05:45:00Z">
              <w:rPr>
                <w:rFonts w:ascii="Calibri" w:hAnsi="Calibri" w:cs="Calibri"/>
                <w:sz w:val="23"/>
                <w:szCs w:val="23"/>
                <w:lang w:val="en-US"/>
              </w:rPr>
            </w:rPrChange>
          </w:rPr>
          <w:t>PRM</w:t>
        </w:r>
      </w:ins>
      <w:ins w:id="1207" w:author="Reza Rajan" w:date="2020-03-28T22:40:00Z">
        <w:r w:rsidR="00391FD3" w:rsidRPr="00123DCA">
          <w:rPr>
            <w:rFonts w:asciiTheme="minorHAnsi" w:hAnsiTheme="minorHAnsi" w:cstheme="minorHAnsi"/>
            <w:sz w:val="23"/>
            <w:szCs w:val="23"/>
            <w:lang w:val="en-US"/>
          </w:rPr>
          <w:t xml:space="preserve"> and </w:t>
        </w:r>
      </w:ins>
      <w:ins w:id="1208" w:author="Reza Rajan" w:date="2020-03-29T01:10:00Z">
        <w:r w:rsidR="003421A7" w:rsidRPr="00123DCA">
          <w:rPr>
            <w:rFonts w:asciiTheme="minorHAnsi" w:hAnsiTheme="minorHAnsi" w:cstheme="minorHAnsi"/>
            <w:sz w:val="23"/>
            <w:szCs w:val="23"/>
            <w:lang w:val="en-US"/>
            <w:rPrChange w:id="1209" w:author="Reza Rajan" w:date="2020-03-29T05:45:00Z">
              <w:rPr>
                <w:rFonts w:ascii="Calibri" w:hAnsi="Calibri" w:cs="Calibri"/>
                <w:sz w:val="23"/>
                <w:szCs w:val="23"/>
                <w:lang w:val="en-US"/>
              </w:rPr>
            </w:rPrChange>
          </w:rPr>
          <w:t>RRT</w:t>
        </w:r>
      </w:ins>
      <w:ins w:id="1210" w:author="Reza Rajan" w:date="2020-03-28T22:40:00Z">
        <w:r w:rsidR="00391FD3" w:rsidRPr="00123DCA">
          <w:rPr>
            <w:rFonts w:asciiTheme="minorHAnsi" w:hAnsiTheme="minorHAnsi" w:cstheme="minorHAnsi"/>
            <w:sz w:val="23"/>
            <w:szCs w:val="23"/>
            <w:lang w:val="en-US"/>
          </w:rPr>
          <w:t xml:space="preserve">, the path finding algorithm used was A Star, since it </w:t>
        </w:r>
      </w:ins>
      <w:ins w:id="1211" w:author="Reza Rajan" w:date="2020-03-28T22:41:00Z">
        <w:r w:rsidR="00391FD3" w:rsidRPr="00123DCA">
          <w:rPr>
            <w:rFonts w:asciiTheme="minorHAnsi" w:hAnsiTheme="minorHAnsi" w:cstheme="minorHAnsi"/>
            <w:sz w:val="23"/>
            <w:szCs w:val="23"/>
            <w:lang w:val="en-US"/>
          </w:rPr>
          <w:t xml:space="preserve">is optimal and complete. </w:t>
        </w:r>
      </w:ins>
      <w:ins w:id="1212" w:author="Reza Rajan" w:date="2020-03-28T22:55:00Z">
        <w:r w:rsidR="002570DF" w:rsidRPr="00123DCA">
          <w:rPr>
            <w:rFonts w:asciiTheme="minorHAnsi" w:hAnsiTheme="minorHAnsi" w:cstheme="minorHAnsi"/>
            <w:sz w:val="23"/>
            <w:szCs w:val="23"/>
            <w:lang w:val="en-US"/>
          </w:rPr>
          <w:t>However, for further exploration</w:t>
        </w:r>
      </w:ins>
      <w:ins w:id="1213" w:author="Reza Rajan" w:date="2020-03-28T22:41:00Z">
        <w:r w:rsidR="00391FD3" w:rsidRPr="00123DCA">
          <w:rPr>
            <w:rFonts w:asciiTheme="minorHAnsi" w:hAnsiTheme="minorHAnsi" w:cstheme="minorHAnsi"/>
            <w:sz w:val="23"/>
            <w:szCs w:val="23"/>
            <w:lang w:val="en-US"/>
          </w:rPr>
          <w:t xml:space="preserve"> it is recommended that other path finding algorithms </w:t>
        </w:r>
      </w:ins>
      <w:ins w:id="1214" w:author="Reza Rajan" w:date="2020-03-29T01:11:00Z">
        <w:r w:rsidR="00CE36B5" w:rsidRPr="00123DCA">
          <w:rPr>
            <w:rFonts w:asciiTheme="minorHAnsi" w:hAnsiTheme="minorHAnsi" w:cstheme="minorHAnsi"/>
            <w:sz w:val="23"/>
            <w:szCs w:val="23"/>
            <w:lang w:val="en-US"/>
            <w:rPrChange w:id="1215" w:author="Reza Rajan" w:date="2020-03-29T05:45:00Z">
              <w:rPr>
                <w:rFonts w:ascii="Calibri" w:hAnsi="Calibri" w:cs="Calibri"/>
                <w:sz w:val="23"/>
                <w:szCs w:val="23"/>
                <w:lang w:val="en-US"/>
              </w:rPr>
            </w:rPrChange>
          </w:rPr>
          <w:t>be</w:t>
        </w:r>
      </w:ins>
      <w:ins w:id="1216" w:author="Reza Rajan" w:date="2020-03-28T22:41:00Z">
        <w:r w:rsidR="004B723E" w:rsidRPr="00123DCA">
          <w:rPr>
            <w:rFonts w:asciiTheme="minorHAnsi" w:hAnsiTheme="minorHAnsi" w:cstheme="minorHAnsi"/>
            <w:sz w:val="23"/>
            <w:szCs w:val="23"/>
            <w:lang w:val="en-US"/>
          </w:rPr>
          <w:t xml:space="preserve"> tested</w:t>
        </w:r>
      </w:ins>
      <w:ins w:id="1217" w:author="Reza Rajan" w:date="2020-03-28T22:56:00Z">
        <w:r w:rsidR="000857EE" w:rsidRPr="00123DCA">
          <w:rPr>
            <w:rFonts w:asciiTheme="minorHAnsi" w:hAnsiTheme="minorHAnsi" w:cstheme="minorHAnsi"/>
            <w:sz w:val="23"/>
            <w:szCs w:val="23"/>
            <w:lang w:val="en-US"/>
          </w:rPr>
          <w:t>, such as Dijkstra’s algorithm</w:t>
        </w:r>
      </w:ins>
      <w:ins w:id="1218" w:author="Reza Rajan" w:date="2020-03-28T22:41:00Z">
        <w:r w:rsidR="004B723E" w:rsidRPr="00123DCA">
          <w:rPr>
            <w:rFonts w:asciiTheme="minorHAnsi" w:hAnsiTheme="minorHAnsi" w:cstheme="minorHAnsi"/>
            <w:sz w:val="23"/>
            <w:szCs w:val="23"/>
            <w:lang w:val="en-US"/>
          </w:rPr>
          <w:t xml:space="preserve">. </w:t>
        </w:r>
        <w:r w:rsidR="006D7DCD" w:rsidRPr="00123DCA">
          <w:rPr>
            <w:rFonts w:asciiTheme="minorHAnsi" w:hAnsiTheme="minorHAnsi" w:cstheme="minorHAnsi"/>
            <w:sz w:val="23"/>
            <w:szCs w:val="23"/>
            <w:lang w:val="en-US"/>
          </w:rPr>
          <w:t xml:space="preserve">Other constraints may be </w:t>
        </w:r>
      </w:ins>
      <w:ins w:id="1219" w:author="Reza Rajan" w:date="2020-03-28T22:56:00Z">
        <w:r w:rsidR="000B45CE" w:rsidRPr="00123DCA">
          <w:rPr>
            <w:rFonts w:asciiTheme="minorHAnsi" w:hAnsiTheme="minorHAnsi" w:cstheme="minorHAnsi"/>
            <w:sz w:val="23"/>
            <w:szCs w:val="23"/>
            <w:lang w:val="en-US"/>
          </w:rPr>
          <w:t>incorporated</w:t>
        </w:r>
      </w:ins>
      <w:ins w:id="1220" w:author="Reza Rajan" w:date="2020-03-28T22:41:00Z">
        <w:r w:rsidR="006D7DCD" w:rsidRPr="00123DCA">
          <w:rPr>
            <w:rFonts w:asciiTheme="minorHAnsi" w:hAnsiTheme="minorHAnsi" w:cstheme="minorHAnsi"/>
            <w:sz w:val="23"/>
            <w:szCs w:val="23"/>
            <w:lang w:val="en-US"/>
          </w:rPr>
          <w:t xml:space="preserve"> </w:t>
        </w:r>
      </w:ins>
      <w:ins w:id="1221" w:author="Reza Rajan" w:date="2020-03-28T22:42:00Z">
        <w:r w:rsidR="005E3DF5" w:rsidRPr="00123DCA">
          <w:rPr>
            <w:rFonts w:asciiTheme="minorHAnsi" w:hAnsiTheme="minorHAnsi" w:cstheme="minorHAnsi"/>
            <w:sz w:val="23"/>
            <w:szCs w:val="23"/>
            <w:lang w:val="en-US"/>
          </w:rPr>
          <w:t xml:space="preserve">in the implementation of PRM and RRT, such as </w:t>
        </w:r>
      </w:ins>
      <w:ins w:id="1222" w:author="Reza Rajan" w:date="2020-03-28T22:51:00Z">
        <w:r w:rsidR="00B14EA2" w:rsidRPr="00123DCA">
          <w:rPr>
            <w:rFonts w:asciiTheme="minorHAnsi" w:hAnsiTheme="minorHAnsi" w:cstheme="minorHAnsi"/>
            <w:sz w:val="23"/>
            <w:szCs w:val="23"/>
            <w:lang w:val="en-US"/>
          </w:rPr>
          <w:t xml:space="preserve">constraining the path generation to an ellipse between </w:t>
        </w:r>
        <w:r w:rsidR="00D909CB" w:rsidRPr="00123DCA">
          <w:rPr>
            <w:rFonts w:asciiTheme="minorHAnsi" w:hAnsiTheme="minorHAnsi" w:cstheme="minorHAnsi"/>
            <w:sz w:val="23"/>
            <w:szCs w:val="23"/>
            <w:lang w:val="en-US"/>
          </w:rPr>
          <w:t xml:space="preserve">the </w:t>
        </w:r>
      </w:ins>
      <w:ins w:id="1223" w:author="Reza Rajan" w:date="2020-03-28T22:52:00Z">
        <w:r w:rsidR="00D909CB" w:rsidRPr="00123DCA">
          <w:rPr>
            <w:rFonts w:asciiTheme="minorHAnsi" w:hAnsiTheme="minorHAnsi" w:cstheme="minorHAnsi"/>
            <w:sz w:val="23"/>
            <w:szCs w:val="23"/>
            <w:lang w:val="en-US"/>
          </w:rPr>
          <w:t>two waypoints</w:t>
        </w:r>
        <w:r w:rsidR="008024E1" w:rsidRPr="00123DCA">
          <w:rPr>
            <w:rFonts w:asciiTheme="minorHAnsi" w:hAnsiTheme="minorHAnsi" w:cstheme="minorHAnsi"/>
            <w:sz w:val="23"/>
            <w:szCs w:val="23"/>
            <w:lang w:val="en-US"/>
          </w:rPr>
          <w:t xml:space="preserve"> to reduce the search space and computational </w:t>
        </w:r>
      </w:ins>
      <w:ins w:id="1224" w:author="Reza Rajan" w:date="2020-03-28T22:53:00Z">
        <w:r w:rsidR="0029093A" w:rsidRPr="00123DCA">
          <w:rPr>
            <w:rFonts w:asciiTheme="minorHAnsi" w:hAnsiTheme="minorHAnsi" w:cstheme="minorHAnsi"/>
            <w:sz w:val="23"/>
            <w:szCs w:val="23"/>
            <w:lang w:val="en-US"/>
          </w:rPr>
          <w:t>expense</w:t>
        </w:r>
      </w:ins>
      <w:ins w:id="1225" w:author="Reza Rajan" w:date="2020-03-28T22:52:00Z">
        <w:r w:rsidR="00677C32" w:rsidRPr="00123DCA">
          <w:rPr>
            <w:rFonts w:asciiTheme="minorHAnsi" w:hAnsiTheme="minorHAnsi" w:cstheme="minorHAnsi"/>
            <w:sz w:val="23"/>
            <w:szCs w:val="23"/>
            <w:lang w:val="en-US"/>
          </w:rPr>
          <w:t>.</w:t>
        </w:r>
      </w:ins>
      <w:ins w:id="1226" w:author="Reza Rajan" w:date="2020-03-28T22:53:00Z">
        <w:r w:rsidR="00D37DDD" w:rsidRPr="00123DCA">
          <w:rPr>
            <w:rFonts w:asciiTheme="minorHAnsi" w:hAnsiTheme="minorHAnsi" w:cstheme="minorHAnsi"/>
            <w:sz w:val="23"/>
            <w:szCs w:val="23"/>
            <w:lang w:val="en-US"/>
          </w:rPr>
          <w:t xml:space="preserve"> Overall, </w:t>
        </w:r>
      </w:ins>
      <w:ins w:id="1227" w:author="Reza Rajan" w:date="2020-03-28T22:54:00Z">
        <w:r w:rsidR="00D37DDD" w:rsidRPr="00123DCA">
          <w:rPr>
            <w:rFonts w:asciiTheme="minorHAnsi" w:hAnsiTheme="minorHAnsi" w:cstheme="minorHAnsi"/>
            <w:sz w:val="23"/>
            <w:szCs w:val="23"/>
            <w:lang w:val="en-US"/>
          </w:rPr>
          <w:t xml:space="preserve">PRM </w:t>
        </w:r>
        <w:r w:rsidR="00893564" w:rsidRPr="00123DCA">
          <w:rPr>
            <w:rFonts w:asciiTheme="minorHAnsi" w:hAnsiTheme="minorHAnsi" w:cstheme="minorHAnsi"/>
            <w:sz w:val="23"/>
            <w:szCs w:val="23"/>
            <w:lang w:val="en-US"/>
          </w:rPr>
          <w:t>is the least computationally expensive, and is the most performant of the three path planning methods</w:t>
        </w:r>
      </w:ins>
      <w:ins w:id="1228" w:author="Reza Rajan" w:date="2020-03-29T01:11:00Z">
        <w:r w:rsidR="00821366" w:rsidRPr="00123DCA">
          <w:rPr>
            <w:rFonts w:asciiTheme="minorHAnsi" w:hAnsiTheme="minorHAnsi" w:cstheme="minorHAnsi"/>
            <w:sz w:val="23"/>
            <w:szCs w:val="23"/>
            <w:lang w:val="en-US"/>
            <w:rPrChange w:id="1229" w:author="Reza Rajan" w:date="2020-03-29T05:45:00Z">
              <w:rPr>
                <w:rFonts w:ascii="Calibri" w:hAnsi="Calibri" w:cs="Calibri"/>
                <w:sz w:val="23"/>
                <w:szCs w:val="23"/>
                <w:lang w:val="en-US"/>
              </w:rPr>
            </w:rPrChange>
          </w:rPr>
          <w:t>, for the given environment (</w:t>
        </w:r>
        <w:r w:rsidR="001A4105" w:rsidRPr="00123DCA">
          <w:rPr>
            <w:rFonts w:asciiTheme="minorHAnsi" w:hAnsiTheme="minorHAnsi" w:cstheme="minorHAnsi"/>
            <w:sz w:val="23"/>
            <w:szCs w:val="23"/>
            <w:lang w:val="en-US"/>
            <w:rPrChange w:id="1230" w:author="Reza Rajan" w:date="2020-03-29T05:45:00Z">
              <w:rPr>
                <w:rFonts w:ascii="Calibri" w:hAnsi="Calibri" w:cs="Calibri"/>
                <w:sz w:val="23"/>
                <w:szCs w:val="23"/>
                <w:lang w:val="en-US"/>
              </w:rPr>
            </w:rPrChange>
          </w:rPr>
          <w:fldChar w:fldCharType="begin"/>
        </w:r>
        <w:r w:rsidR="001A4105" w:rsidRPr="00123DCA">
          <w:rPr>
            <w:rFonts w:asciiTheme="minorHAnsi" w:hAnsiTheme="minorHAnsi" w:cstheme="minorHAnsi"/>
            <w:sz w:val="23"/>
            <w:szCs w:val="23"/>
            <w:lang w:val="en-US"/>
            <w:rPrChange w:id="1231" w:author="Reza Rajan" w:date="2020-03-29T05:45:00Z">
              <w:rPr>
                <w:rFonts w:ascii="Calibri" w:hAnsi="Calibri" w:cs="Calibri"/>
                <w:sz w:val="23"/>
                <w:szCs w:val="23"/>
                <w:lang w:val="en-US"/>
              </w:rPr>
            </w:rPrChange>
          </w:rPr>
          <w:instrText xml:space="preserve"> REF _Ref36336730 \h </w:instrText>
        </w:r>
      </w:ins>
      <w:r w:rsidR="001A4105" w:rsidRPr="00123DCA">
        <w:rPr>
          <w:rFonts w:asciiTheme="minorHAnsi" w:hAnsiTheme="minorHAnsi" w:cstheme="minorHAnsi"/>
          <w:sz w:val="23"/>
          <w:szCs w:val="23"/>
          <w:lang w:val="en-US"/>
        </w:rPr>
        <w:instrText xml:space="preserve"> \* MERGEFORMAT </w:instrText>
      </w:r>
      <w:r w:rsidR="001A4105" w:rsidRPr="00123DCA">
        <w:rPr>
          <w:rFonts w:asciiTheme="minorHAnsi" w:hAnsiTheme="minorHAnsi" w:cstheme="minorHAnsi"/>
          <w:sz w:val="23"/>
          <w:szCs w:val="23"/>
          <w:lang w:val="en-US"/>
          <w:rPrChange w:id="1232" w:author="Reza Rajan" w:date="2020-03-29T05:45:00Z">
            <w:rPr>
              <w:rFonts w:asciiTheme="minorHAnsi" w:hAnsiTheme="minorHAnsi" w:cstheme="minorHAnsi"/>
              <w:sz w:val="23"/>
              <w:szCs w:val="23"/>
              <w:lang w:val="en-US"/>
            </w:rPr>
          </w:rPrChange>
        </w:rPr>
      </w:r>
      <w:r w:rsidR="001A4105" w:rsidRPr="00123DCA">
        <w:rPr>
          <w:rFonts w:asciiTheme="minorHAnsi" w:hAnsiTheme="minorHAnsi" w:cstheme="minorHAnsi"/>
          <w:sz w:val="23"/>
          <w:szCs w:val="23"/>
          <w:lang w:val="en-US"/>
          <w:rPrChange w:id="1233" w:author="Reza Rajan" w:date="2020-03-29T05:45:00Z">
            <w:rPr>
              <w:rFonts w:ascii="Calibri" w:hAnsi="Calibri" w:cs="Calibri"/>
              <w:sz w:val="23"/>
              <w:szCs w:val="23"/>
              <w:lang w:val="en-US"/>
            </w:rPr>
          </w:rPrChange>
        </w:rPr>
        <w:fldChar w:fldCharType="separate"/>
      </w:r>
      <w:ins w:id="1234" w:author="Reza Rajan" w:date="2020-03-29T05:46:00Z">
        <w:r w:rsidR="00381AE8" w:rsidRPr="00381AE8">
          <w:rPr>
            <w:rFonts w:asciiTheme="minorHAnsi" w:hAnsiTheme="minorHAnsi" w:cstheme="minorHAnsi"/>
            <w:sz w:val="23"/>
            <w:szCs w:val="23"/>
            <w:rPrChange w:id="1235" w:author="Reza Rajan" w:date="2020-03-29T05:46:00Z">
              <w:rPr/>
            </w:rPrChange>
          </w:rPr>
          <w:t xml:space="preserve">Figure </w:t>
        </w:r>
        <w:r w:rsidR="00381AE8" w:rsidRPr="00381AE8">
          <w:rPr>
            <w:rFonts w:asciiTheme="minorHAnsi" w:hAnsiTheme="minorHAnsi" w:cstheme="minorHAnsi"/>
            <w:noProof/>
            <w:sz w:val="23"/>
            <w:szCs w:val="23"/>
            <w:rPrChange w:id="1236" w:author="Reza Rajan" w:date="2020-03-29T05:46:00Z">
              <w:rPr>
                <w:rFonts w:asciiTheme="minorHAnsi" w:hAnsiTheme="minorHAnsi" w:cstheme="minorHAnsi"/>
                <w:noProof/>
              </w:rPr>
            </w:rPrChange>
          </w:rPr>
          <w:t>1</w:t>
        </w:r>
      </w:ins>
      <w:ins w:id="1237" w:author="Reza Rajan" w:date="2020-03-29T01:11:00Z">
        <w:r w:rsidR="001A4105" w:rsidRPr="00123DCA">
          <w:rPr>
            <w:rFonts w:asciiTheme="minorHAnsi" w:hAnsiTheme="minorHAnsi" w:cstheme="minorHAnsi"/>
            <w:sz w:val="23"/>
            <w:szCs w:val="23"/>
            <w:lang w:val="en-US"/>
            <w:rPrChange w:id="1238" w:author="Reza Rajan" w:date="2020-03-29T05:45:00Z">
              <w:rPr>
                <w:rFonts w:ascii="Calibri" w:hAnsi="Calibri" w:cs="Calibri"/>
                <w:sz w:val="23"/>
                <w:szCs w:val="23"/>
                <w:lang w:val="en-US"/>
              </w:rPr>
            </w:rPrChange>
          </w:rPr>
          <w:fldChar w:fldCharType="end"/>
        </w:r>
        <w:r w:rsidR="00821366" w:rsidRPr="00123DCA">
          <w:rPr>
            <w:rFonts w:asciiTheme="minorHAnsi" w:hAnsiTheme="minorHAnsi" w:cstheme="minorHAnsi"/>
            <w:sz w:val="23"/>
            <w:szCs w:val="23"/>
            <w:lang w:val="en-US"/>
            <w:rPrChange w:id="1239" w:author="Reza Rajan" w:date="2020-03-29T05:45:00Z">
              <w:rPr>
                <w:rFonts w:ascii="Calibri" w:hAnsi="Calibri" w:cs="Calibri"/>
                <w:sz w:val="23"/>
                <w:szCs w:val="23"/>
                <w:lang w:val="en-US"/>
              </w:rPr>
            </w:rPrChange>
          </w:rPr>
          <w:t>).</w:t>
        </w:r>
      </w:ins>
    </w:p>
    <w:sectPr w:rsidR="00DA5109" w:rsidRPr="00123DCA" w:rsidSect="00E762CF">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8EBFA" w14:textId="77777777" w:rsidR="00905DF4" w:rsidRDefault="00905DF4" w:rsidP="00C320EB">
      <w:r>
        <w:separator/>
      </w:r>
    </w:p>
  </w:endnote>
  <w:endnote w:type="continuationSeparator" w:id="0">
    <w:p w14:paraId="7BA6653D" w14:textId="77777777" w:rsidR="00905DF4" w:rsidRDefault="00905DF4" w:rsidP="00C32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27" w:author="Reza Rajan" w:date="2020-03-28T22:00:00Z"/>
  <w:sdt>
    <w:sdtPr>
      <w:rPr>
        <w:rStyle w:val="PageNumber"/>
      </w:rPr>
      <w:id w:val="1028917467"/>
      <w:docPartObj>
        <w:docPartGallery w:val="Page Numbers (Bottom of Page)"/>
        <w:docPartUnique/>
      </w:docPartObj>
    </w:sdtPr>
    <w:sdtEndPr>
      <w:rPr>
        <w:rStyle w:val="PageNumber"/>
      </w:rPr>
    </w:sdtEndPr>
    <w:sdtContent>
      <w:customXmlInsRangeEnd w:id="27"/>
      <w:p w14:paraId="4D463DD6" w14:textId="2E26B994" w:rsidR="00C320EB" w:rsidRDefault="00C320EB" w:rsidP="00E315CB">
        <w:pPr>
          <w:pStyle w:val="Footer"/>
          <w:framePr w:wrap="none" w:vAnchor="text" w:hAnchor="margin" w:xAlign="right" w:y="1"/>
          <w:rPr>
            <w:ins w:id="28" w:author="Reza Rajan" w:date="2020-03-28T22:00:00Z"/>
            <w:rStyle w:val="PageNumber"/>
          </w:rPr>
        </w:pPr>
        <w:ins w:id="29" w:author="Reza Rajan" w:date="2020-03-28T22:00:00Z">
          <w:r>
            <w:rPr>
              <w:rStyle w:val="PageNumber"/>
            </w:rPr>
            <w:fldChar w:fldCharType="begin"/>
          </w:r>
          <w:r>
            <w:rPr>
              <w:rStyle w:val="PageNumber"/>
            </w:rPr>
            <w:instrText xml:space="preserve"> PAGE </w:instrText>
          </w:r>
          <w:r>
            <w:rPr>
              <w:rStyle w:val="PageNumber"/>
            </w:rPr>
            <w:fldChar w:fldCharType="end"/>
          </w:r>
        </w:ins>
      </w:p>
      <w:customXmlInsRangeStart w:id="30" w:author="Reza Rajan" w:date="2020-03-28T22:00:00Z"/>
    </w:sdtContent>
  </w:sdt>
  <w:customXmlInsRangeEnd w:id="30"/>
  <w:p w14:paraId="633D99E8" w14:textId="77777777" w:rsidR="00C320EB" w:rsidRDefault="00C320EB">
    <w:pPr>
      <w:pStyle w:val="Footer"/>
      <w:ind w:right="360"/>
      <w:pPrChange w:id="31" w:author="Reza Rajan" w:date="2020-03-28T22:00: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32" w:author="Reza Rajan" w:date="2020-03-28T22:00:00Z"/>
  <w:sdt>
    <w:sdtPr>
      <w:rPr>
        <w:rStyle w:val="PageNumber"/>
      </w:rPr>
      <w:id w:val="873891094"/>
      <w:docPartObj>
        <w:docPartGallery w:val="Page Numbers (Bottom of Page)"/>
        <w:docPartUnique/>
      </w:docPartObj>
    </w:sdtPr>
    <w:sdtEndPr>
      <w:rPr>
        <w:rStyle w:val="PageNumber"/>
      </w:rPr>
    </w:sdtEndPr>
    <w:sdtContent>
      <w:customXmlInsRangeEnd w:id="32"/>
      <w:p w14:paraId="4EBA87F4" w14:textId="2AA5F7B5" w:rsidR="00C320EB" w:rsidRDefault="00C320EB" w:rsidP="00E315CB">
        <w:pPr>
          <w:pStyle w:val="Footer"/>
          <w:framePr w:wrap="none" w:vAnchor="text" w:hAnchor="margin" w:xAlign="right" w:y="1"/>
          <w:rPr>
            <w:ins w:id="33" w:author="Reza Rajan" w:date="2020-03-28T22:00:00Z"/>
            <w:rStyle w:val="PageNumber"/>
          </w:rPr>
        </w:pPr>
        <w:ins w:id="34" w:author="Reza Rajan" w:date="2020-03-28T22:00: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35" w:author="Reza Rajan" w:date="2020-03-28T22:00:00Z">
          <w:r>
            <w:rPr>
              <w:rStyle w:val="PageNumber"/>
            </w:rPr>
            <w:fldChar w:fldCharType="end"/>
          </w:r>
        </w:ins>
      </w:p>
      <w:customXmlInsRangeStart w:id="36" w:author="Reza Rajan" w:date="2020-03-28T22:00:00Z"/>
    </w:sdtContent>
  </w:sdt>
  <w:customXmlInsRangeEnd w:id="36"/>
  <w:p w14:paraId="44E98C5C" w14:textId="77777777" w:rsidR="00C320EB" w:rsidRDefault="00C320EB">
    <w:pPr>
      <w:pStyle w:val="Footer"/>
      <w:ind w:right="360"/>
      <w:pPrChange w:id="37" w:author="Reza Rajan" w:date="2020-03-28T22:00: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12F5D" w14:textId="77777777" w:rsidR="00905DF4" w:rsidRDefault="00905DF4" w:rsidP="00C320EB">
      <w:r>
        <w:separator/>
      </w:r>
    </w:p>
  </w:footnote>
  <w:footnote w:type="continuationSeparator" w:id="0">
    <w:p w14:paraId="7171CB74" w14:textId="77777777" w:rsidR="00905DF4" w:rsidRDefault="00905DF4" w:rsidP="00C320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74758"/>
    <w:multiLevelType w:val="hybridMultilevel"/>
    <w:tmpl w:val="B8426DC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57964"/>
    <w:multiLevelType w:val="hybridMultilevel"/>
    <w:tmpl w:val="B8426D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F3FE0"/>
    <w:multiLevelType w:val="hybridMultilevel"/>
    <w:tmpl w:val="6F8A8B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A3CCC"/>
    <w:multiLevelType w:val="hybridMultilevel"/>
    <w:tmpl w:val="47C857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B66FAF"/>
    <w:multiLevelType w:val="hybridMultilevel"/>
    <w:tmpl w:val="CD4A18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83487A"/>
    <w:multiLevelType w:val="hybridMultilevel"/>
    <w:tmpl w:val="7CF68C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591F53"/>
    <w:multiLevelType w:val="hybridMultilevel"/>
    <w:tmpl w:val="B8426D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5B22BC"/>
    <w:multiLevelType w:val="hybridMultilevel"/>
    <w:tmpl w:val="73F616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1"/>
  </w:num>
  <w:num w:numId="5">
    <w:abstractNumId w:val="4"/>
  </w:num>
  <w:num w:numId="6">
    <w:abstractNumId w:val="2"/>
  </w:num>
  <w:num w:numId="7">
    <w:abstractNumId w:val="7"/>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za Rajan">
    <w15:presenceInfo w15:providerId="AD" w15:userId="S::r3rajan@edu.uwaterloo.ca::a0db1a8a-8ab2-4ef7-af71-a0af193dbe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revisionView w:markup="0"/>
  <w:trackRevisions/>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0CF"/>
    <w:rsid w:val="0000127E"/>
    <w:rsid w:val="000229AF"/>
    <w:rsid w:val="00022D84"/>
    <w:rsid w:val="000233B6"/>
    <w:rsid w:val="0002649F"/>
    <w:rsid w:val="000300FA"/>
    <w:rsid w:val="000406E6"/>
    <w:rsid w:val="00044878"/>
    <w:rsid w:val="00060F47"/>
    <w:rsid w:val="00071929"/>
    <w:rsid w:val="0008487F"/>
    <w:rsid w:val="000857EE"/>
    <w:rsid w:val="00086191"/>
    <w:rsid w:val="000B45CE"/>
    <w:rsid w:val="000B7ECA"/>
    <w:rsid w:val="000C1ADD"/>
    <w:rsid w:val="000C7E08"/>
    <w:rsid w:val="000D1172"/>
    <w:rsid w:val="000D32F3"/>
    <w:rsid w:val="000D5290"/>
    <w:rsid w:val="000E151A"/>
    <w:rsid w:val="000F41DE"/>
    <w:rsid w:val="00101BC8"/>
    <w:rsid w:val="00107B33"/>
    <w:rsid w:val="00122681"/>
    <w:rsid w:val="0012354E"/>
    <w:rsid w:val="00123DCA"/>
    <w:rsid w:val="00126CFF"/>
    <w:rsid w:val="001434ED"/>
    <w:rsid w:val="00154E5D"/>
    <w:rsid w:val="00162C0B"/>
    <w:rsid w:val="00187A0D"/>
    <w:rsid w:val="001A4105"/>
    <w:rsid w:val="001B3C03"/>
    <w:rsid w:val="001F7C26"/>
    <w:rsid w:val="00206BC1"/>
    <w:rsid w:val="00213625"/>
    <w:rsid w:val="00232718"/>
    <w:rsid w:val="002361A0"/>
    <w:rsid w:val="002559ED"/>
    <w:rsid w:val="002570DF"/>
    <w:rsid w:val="00271FCD"/>
    <w:rsid w:val="002746F8"/>
    <w:rsid w:val="002819DC"/>
    <w:rsid w:val="00285749"/>
    <w:rsid w:val="0029093A"/>
    <w:rsid w:val="002920CF"/>
    <w:rsid w:val="002A6601"/>
    <w:rsid w:val="002B5CC9"/>
    <w:rsid w:val="002B7507"/>
    <w:rsid w:val="002C38AC"/>
    <w:rsid w:val="002C3D59"/>
    <w:rsid w:val="002C7B1A"/>
    <w:rsid w:val="002D23C6"/>
    <w:rsid w:val="002D35C0"/>
    <w:rsid w:val="002E1DAF"/>
    <w:rsid w:val="002E7364"/>
    <w:rsid w:val="002F49B1"/>
    <w:rsid w:val="00320854"/>
    <w:rsid w:val="00321FAA"/>
    <w:rsid w:val="0033137B"/>
    <w:rsid w:val="0033147D"/>
    <w:rsid w:val="003330B9"/>
    <w:rsid w:val="003421A7"/>
    <w:rsid w:val="00346954"/>
    <w:rsid w:val="003533D5"/>
    <w:rsid w:val="00354454"/>
    <w:rsid w:val="00380787"/>
    <w:rsid w:val="00381AE8"/>
    <w:rsid w:val="003843F2"/>
    <w:rsid w:val="00391FD3"/>
    <w:rsid w:val="00394CE4"/>
    <w:rsid w:val="003A1D02"/>
    <w:rsid w:val="003A44B0"/>
    <w:rsid w:val="003D51AD"/>
    <w:rsid w:val="003D62E0"/>
    <w:rsid w:val="003E240F"/>
    <w:rsid w:val="003F4F59"/>
    <w:rsid w:val="003F5FC6"/>
    <w:rsid w:val="0042178B"/>
    <w:rsid w:val="00424C7F"/>
    <w:rsid w:val="0042731B"/>
    <w:rsid w:val="004378EA"/>
    <w:rsid w:val="00450FD9"/>
    <w:rsid w:val="004537B3"/>
    <w:rsid w:val="00463BFB"/>
    <w:rsid w:val="00474F55"/>
    <w:rsid w:val="00475E2D"/>
    <w:rsid w:val="00493276"/>
    <w:rsid w:val="00494568"/>
    <w:rsid w:val="00495025"/>
    <w:rsid w:val="004A1CAF"/>
    <w:rsid w:val="004B723E"/>
    <w:rsid w:val="004C0A0D"/>
    <w:rsid w:val="004C43DA"/>
    <w:rsid w:val="004D481A"/>
    <w:rsid w:val="004E41F4"/>
    <w:rsid w:val="004F4A2C"/>
    <w:rsid w:val="00502D5F"/>
    <w:rsid w:val="00506A89"/>
    <w:rsid w:val="00516393"/>
    <w:rsid w:val="005315FA"/>
    <w:rsid w:val="00546BE1"/>
    <w:rsid w:val="005474D8"/>
    <w:rsid w:val="00553F32"/>
    <w:rsid w:val="00565BA8"/>
    <w:rsid w:val="0058270F"/>
    <w:rsid w:val="0058382E"/>
    <w:rsid w:val="005A4286"/>
    <w:rsid w:val="005B10DF"/>
    <w:rsid w:val="005B5B85"/>
    <w:rsid w:val="005C538F"/>
    <w:rsid w:val="005D107C"/>
    <w:rsid w:val="005E3DF5"/>
    <w:rsid w:val="005E67EE"/>
    <w:rsid w:val="00606DE3"/>
    <w:rsid w:val="00610AE2"/>
    <w:rsid w:val="00645A2C"/>
    <w:rsid w:val="0065177F"/>
    <w:rsid w:val="006654AC"/>
    <w:rsid w:val="00677C32"/>
    <w:rsid w:val="00683CA6"/>
    <w:rsid w:val="00695D37"/>
    <w:rsid w:val="006A2080"/>
    <w:rsid w:val="006A7700"/>
    <w:rsid w:val="006B353D"/>
    <w:rsid w:val="006C2687"/>
    <w:rsid w:val="006D0935"/>
    <w:rsid w:val="006D3042"/>
    <w:rsid w:val="006D7DCD"/>
    <w:rsid w:val="006E0683"/>
    <w:rsid w:val="006E59CD"/>
    <w:rsid w:val="006F682A"/>
    <w:rsid w:val="007003C5"/>
    <w:rsid w:val="00703505"/>
    <w:rsid w:val="00703F71"/>
    <w:rsid w:val="00710815"/>
    <w:rsid w:val="007322CD"/>
    <w:rsid w:val="00732FEE"/>
    <w:rsid w:val="007349FD"/>
    <w:rsid w:val="00736607"/>
    <w:rsid w:val="007422A1"/>
    <w:rsid w:val="00752BAE"/>
    <w:rsid w:val="0075535D"/>
    <w:rsid w:val="00770650"/>
    <w:rsid w:val="00781793"/>
    <w:rsid w:val="00782B37"/>
    <w:rsid w:val="007A3D59"/>
    <w:rsid w:val="007A5991"/>
    <w:rsid w:val="007C7715"/>
    <w:rsid w:val="007D55A3"/>
    <w:rsid w:val="007E117F"/>
    <w:rsid w:val="007E388C"/>
    <w:rsid w:val="007E62B3"/>
    <w:rsid w:val="007F241D"/>
    <w:rsid w:val="007F3ECA"/>
    <w:rsid w:val="007F78B8"/>
    <w:rsid w:val="008024E1"/>
    <w:rsid w:val="0081139A"/>
    <w:rsid w:val="00821366"/>
    <w:rsid w:val="0082408B"/>
    <w:rsid w:val="0082449C"/>
    <w:rsid w:val="00836DF0"/>
    <w:rsid w:val="00853AA4"/>
    <w:rsid w:val="008577F6"/>
    <w:rsid w:val="00860978"/>
    <w:rsid w:val="00890F26"/>
    <w:rsid w:val="00893564"/>
    <w:rsid w:val="008973CA"/>
    <w:rsid w:val="008A1C37"/>
    <w:rsid w:val="008B43DE"/>
    <w:rsid w:val="008E638B"/>
    <w:rsid w:val="008F2D17"/>
    <w:rsid w:val="00903453"/>
    <w:rsid w:val="00905DF4"/>
    <w:rsid w:val="009118EB"/>
    <w:rsid w:val="00925691"/>
    <w:rsid w:val="00936329"/>
    <w:rsid w:val="00943C5B"/>
    <w:rsid w:val="00956034"/>
    <w:rsid w:val="009640C6"/>
    <w:rsid w:val="0096687F"/>
    <w:rsid w:val="00980B06"/>
    <w:rsid w:val="009811AB"/>
    <w:rsid w:val="009847CA"/>
    <w:rsid w:val="00996B05"/>
    <w:rsid w:val="009D1B1B"/>
    <w:rsid w:val="009E4E75"/>
    <w:rsid w:val="009E54F8"/>
    <w:rsid w:val="009F625B"/>
    <w:rsid w:val="00A04F70"/>
    <w:rsid w:val="00A10666"/>
    <w:rsid w:val="00A120D7"/>
    <w:rsid w:val="00A20CF4"/>
    <w:rsid w:val="00A347ED"/>
    <w:rsid w:val="00A35482"/>
    <w:rsid w:val="00A373D2"/>
    <w:rsid w:val="00A378A7"/>
    <w:rsid w:val="00A40235"/>
    <w:rsid w:val="00A46BAC"/>
    <w:rsid w:val="00A47953"/>
    <w:rsid w:val="00A51FE6"/>
    <w:rsid w:val="00A61BD5"/>
    <w:rsid w:val="00A749F0"/>
    <w:rsid w:val="00A93ABF"/>
    <w:rsid w:val="00AA5B86"/>
    <w:rsid w:val="00AA6E7B"/>
    <w:rsid w:val="00AB0625"/>
    <w:rsid w:val="00AB6740"/>
    <w:rsid w:val="00AC3EB2"/>
    <w:rsid w:val="00AD5458"/>
    <w:rsid w:val="00AE12C1"/>
    <w:rsid w:val="00B022B8"/>
    <w:rsid w:val="00B14EA2"/>
    <w:rsid w:val="00B16362"/>
    <w:rsid w:val="00B64DE3"/>
    <w:rsid w:val="00B71F4F"/>
    <w:rsid w:val="00B72BB3"/>
    <w:rsid w:val="00B759CA"/>
    <w:rsid w:val="00B87FAC"/>
    <w:rsid w:val="00B920A9"/>
    <w:rsid w:val="00BD0838"/>
    <w:rsid w:val="00BD24CC"/>
    <w:rsid w:val="00BD7895"/>
    <w:rsid w:val="00BE088A"/>
    <w:rsid w:val="00BF1B56"/>
    <w:rsid w:val="00C016C1"/>
    <w:rsid w:val="00C05770"/>
    <w:rsid w:val="00C232C8"/>
    <w:rsid w:val="00C30A0E"/>
    <w:rsid w:val="00C320EB"/>
    <w:rsid w:val="00C33D14"/>
    <w:rsid w:val="00C34FCD"/>
    <w:rsid w:val="00C37D7A"/>
    <w:rsid w:val="00C40A8E"/>
    <w:rsid w:val="00C55E98"/>
    <w:rsid w:val="00C64307"/>
    <w:rsid w:val="00C75338"/>
    <w:rsid w:val="00C915E0"/>
    <w:rsid w:val="00CA6E47"/>
    <w:rsid w:val="00CB25EE"/>
    <w:rsid w:val="00CB71EC"/>
    <w:rsid w:val="00CC4126"/>
    <w:rsid w:val="00CD0F70"/>
    <w:rsid w:val="00CE2746"/>
    <w:rsid w:val="00CE36B5"/>
    <w:rsid w:val="00CE4A6A"/>
    <w:rsid w:val="00D12086"/>
    <w:rsid w:val="00D170C6"/>
    <w:rsid w:val="00D2586B"/>
    <w:rsid w:val="00D37DDD"/>
    <w:rsid w:val="00D74FDA"/>
    <w:rsid w:val="00D821CC"/>
    <w:rsid w:val="00D85C83"/>
    <w:rsid w:val="00D87B55"/>
    <w:rsid w:val="00D909CB"/>
    <w:rsid w:val="00D9445D"/>
    <w:rsid w:val="00DA5109"/>
    <w:rsid w:val="00DA66B2"/>
    <w:rsid w:val="00DB11DB"/>
    <w:rsid w:val="00DB6915"/>
    <w:rsid w:val="00DB69F6"/>
    <w:rsid w:val="00DC7CB4"/>
    <w:rsid w:val="00DD155F"/>
    <w:rsid w:val="00DD4B41"/>
    <w:rsid w:val="00DE296C"/>
    <w:rsid w:val="00DF55F4"/>
    <w:rsid w:val="00DF6AC6"/>
    <w:rsid w:val="00DF6C75"/>
    <w:rsid w:val="00E00787"/>
    <w:rsid w:val="00E05495"/>
    <w:rsid w:val="00E43AA0"/>
    <w:rsid w:val="00E64AAC"/>
    <w:rsid w:val="00E64C03"/>
    <w:rsid w:val="00E762CF"/>
    <w:rsid w:val="00EB49E3"/>
    <w:rsid w:val="00EB5E34"/>
    <w:rsid w:val="00EB77E3"/>
    <w:rsid w:val="00EC2A31"/>
    <w:rsid w:val="00F070C2"/>
    <w:rsid w:val="00F620DD"/>
    <w:rsid w:val="00F74C71"/>
    <w:rsid w:val="00F760E3"/>
    <w:rsid w:val="00F816D4"/>
    <w:rsid w:val="00F85194"/>
    <w:rsid w:val="00F97784"/>
    <w:rsid w:val="00FA43A5"/>
    <w:rsid w:val="00FB38AF"/>
    <w:rsid w:val="00FB6297"/>
    <w:rsid w:val="00FC2887"/>
    <w:rsid w:val="00FC4489"/>
    <w:rsid w:val="00FD0FA7"/>
    <w:rsid w:val="00FE44C9"/>
    <w:rsid w:val="00FF548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FF148"/>
  <w15:chartTrackingRefBased/>
  <w15:docId w15:val="{97E6C117-4478-5049-A99D-D1E1E7C09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0CF"/>
    <w:rPr>
      <w:rFonts w:ascii="Times New Roman" w:eastAsia="Times New Roman" w:hAnsi="Times New Roman" w:cs="Times New Roman"/>
      <w:lang w:val="en-GB" w:eastAsia="en-GB"/>
    </w:rPr>
  </w:style>
  <w:style w:type="paragraph" w:styleId="Heading1">
    <w:name w:val="heading 1"/>
    <w:basedOn w:val="Normal"/>
    <w:next w:val="Normal"/>
    <w:link w:val="Heading1Char"/>
    <w:uiPriority w:val="9"/>
    <w:qFormat/>
    <w:rsid w:val="002920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20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16D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0CF"/>
    <w:rPr>
      <w:rFonts w:asciiTheme="majorHAnsi" w:eastAsiaTheme="majorEastAsia" w:hAnsiTheme="majorHAnsi" w:cstheme="majorBidi"/>
      <w:color w:val="2F5496" w:themeColor="accent1" w:themeShade="BF"/>
      <w:sz w:val="32"/>
      <w:szCs w:val="32"/>
      <w:lang w:val="en-GB" w:eastAsia="en-GB"/>
    </w:rPr>
  </w:style>
  <w:style w:type="character" w:customStyle="1" w:styleId="Heading2Char">
    <w:name w:val="Heading 2 Char"/>
    <w:basedOn w:val="DefaultParagraphFont"/>
    <w:link w:val="Heading2"/>
    <w:uiPriority w:val="9"/>
    <w:rsid w:val="002920CF"/>
    <w:rPr>
      <w:rFonts w:asciiTheme="majorHAnsi" w:eastAsiaTheme="majorEastAsia" w:hAnsiTheme="majorHAnsi" w:cstheme="majorBidi"/>
      <w:color w:val="2F5496" w:themeColor="accent1" w:themeShade="BF"/>
      <w:sz w:val="26"/>
      <w:szCs w:val="26"/>
      <w:lang w:val="en-GB" w:eastAsia="en-GB"/>
    </w:rPr>
  </w:style>
  <w:style w:type="paragraph" w:styleId="ListParagraph">
    <w:name w:val="List Paragraph"/>
    <w:basedOn w:val="Normal"/>
    <w:uiPriority w:val="34"/>
    <w:qFormat/>
    <w:rsid w:val="002920CF"/>
    <w:pPr>
      <w:ind w:left="720"/>
      <w:contextualSpacing/>
    </w:pPr>
  </w:style>
  <w:style w:type="character" w:styleId="PlaceholderText">
    <w:name w:val="Placeholder Text"/>
    <w:basedOn w:val="DefaultParagraphFont"/>
    <w:uiPriority w:val="99"/>
    <w:semiHidden/>
    <w:rsid w:val="00703505"/>
    <w:rPr>
      <w:color w:val="808080"/>
    </w:rPr>
  </w:style>
  <w:style w:type="paragraph" w:styleId="Caption">
    <w:name w:val="caption"/>
    <w:basedOn w:val="Normal"/>
    <w:next w:val="Normal"/>
    <w:uiPriority w:val="35"/>
    <w:unhideWhenUsed/>
    <w:qFormat/>
    <w:rsid w:val="00A35482"/>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A35482"/>
    <w:rPr>
      <w:sz w:val="18"/>
      <w:szCs w:val="18"/>
    </w:rPr>
  </w:style>
  <w:style w:type="character" w:customStyle="1" w:styleId="BalloonTextChar">
    <w:name w:val="Balloon Text Char"/>
    <w:basedOn w:val="DefaultParagraphFont"/>
    <w:link w:val="BalloonText"/>
    <w:uiPriority w:val="99"/>
    <w:semiHidden/>
    <w:rsid w:val="00A35482"/>
    <w:rPr>
      <w:rFonts w:ascii="Times New Roman" w:eastAsia="Times New Roman" w:hAnsi="Times New Roman" w:cs="Times New Roman"/>
      <w:sz w:val="18"/>
      <w:szCs w:val="18"/>
      <w:lang w:val="en-GB" w:eastAsia="en-GB"/>
    </w:rPr>
  </w:style>
  <w:style w:type="character" w:customStyle="1" w:styleId="Heading3Char">
    <w:name w:val="Heading 3 Char"/>
    <w:basedOn w:val="DefaultParagraphFont"/>
    <w:link w:val="Heading3"/>
    <w:uiPriority w:val="9"/>
    <w:rsid w:val="00F816D4"/>
    <w:rPr>
      <w:rFonts w:asciiTheme="majorHAnsi" w:eastAsiaTheme="majorEastAsia" w:hAnsiTheme="majorHAnsi" w:cstheme="majorBidi"/>
      <w:color w:val="1F3763" w:themeColor="accent1" w:themeShade="7F"/>
      <w:lang w:val="en-GB" w:eastAsia="en-GB"/>
    </w:rPr>
  </w:style>
  <w:style w:type="table" w:styleId="TableGrid">
    <w:name w:val="Table Grid"/>
    <w:basedOn w:val="TableNormal"/>
    <w:uiPriority w:val="39"/>
    <w:rsid w:val="00285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320EB"/>
    <w:pPr>
      <w:tabs>
        <w:tab w:val="center" w:pos="4680"/>
        <w:tab w:val="right" w:pos="9360"/>
      </w:tabs>
    </w:pPr>
  </w:style>
  <w:style w:type="character" w:customStyle="1" w:styleId="FooterChar">
    <w:name w:val="Footer Char"/>
    <w:basedOn w:val="DefaultParagraphFont"/>
    <w:link w:val="Footer"/>
    <w:uiPriority w:val="99"/>
    <w:rsid w:val="00C320EB"/>
    <w:rPr>
      <w:rFonts w:ascii="Times New Roman" w:eastAsia="Times New Roman" w:hAnsi="Times New Roman" w:cs="Times New Roman"/>
      <w:lang w:val="en-GB" w:eastAsia="en-GB"/>
    </w:rPr>
  </w:style>
  <w:style w:type="character" w:styleId="PageNumber">
    <w:name w:val="page number"/>
    <w:basedOn w:val="DefaultParagraphFont"/>
    <w:uiPriority w:val="99"/>
    <w:semiHidden/>
    <w:unhideWhenUsed/>
    <w:rsid w:val="00C320EB"/>
  </w:style>
  <w:style w:type="paragraph" w:styleId="NormalWeb">
    <w:name w:val="Normal (Web)"/>
    <w:basedOn w:val="Normal"/>
    <w:uiPriority w:val="99"/>
    <w:unhideWhenUsed/>
    <w:rsid w:val="00E762CF"/>
    <w:pPr>
      <w:spacing w:before="100" w:beforeAutospacing="1" w:after="100" w:afterAutospacing="1"/>
    </w:pPr>
    <w:rPr>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8FEB8D-D2D3-EB42-9A49-27F33A539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6</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Rajan</dc:creator>
  <cp:keywords/>
  <dc:description/>
  <cp:lastModifiedBy>Reza Rajan</cp:lastModifiedBy>
  <cp:revision>289</cp:revision>
  <dcterms:created xsi:type="dcterms:W3CDTF">2020-03-28T21:40:00Z</dcterms:created>
  <dcterms:modified xsi:type="dcterms:W3CDTF">2020-03-29T09:54:00Z</dcterms:modified>
</cp:coreProperties>
</file>